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F1B" w:rsidRDefault="001F4F1B" w:rsidP="00C504B7">
      <w:pPr>
        <w:pStyle w:val="Heading2"/>
        <w:spacing w:line="360" w:lineRule="auto"/>
        <w:jc w:val="center"/>
        <w:rPr>
          <w:shd w:val="clear" w:color="auto" w:fill="FFFFFF"/>
        </w:rPr>
      </w:pPr>
      <w:bookmarkStart w:id="0" w:name="_GoBack"/>
      <w:bookmarkEnd w:id="0"/>
      <w:r w:rsidRPr="007265C7">
        <w:rPr>
          <w:shd w:val="clear" w:color="auto" w:fill="FFFFFF"/>
        </w:rPr>
        <w:t xml:space="preserve">Impact of the Alzheimer’s </w:t>
      </w:r>
      <w:proofErr w:type="gramStart"/>
      <w:r w:rsidRPr="007265C7">
        <w:rPr>
          <w:shd w:val="clear" w:color="auto" w:fill="FFFFFF"/>
        </w:rPr>
        <w:t>Disease</w:t>
      </w:r>
      <w:proofErr w:type="gramEnd"/>
      <w:r w:rsidRPr="007265C7">
        <w:rPr>
          <w:shd w:val="clear" w:color="auto" w:fill="FFFFFF"/>
        </w:rPr>
        <w:t xml:space="preserve"> Neuroimaging Initiative, 2004-2014.</w:t>
      </w:r>
    </w:p>
    <w:p w:rsidR="001F4F1B" w:rsidRPr="000021A8" w:rsidRDefault="001E23E3" w:rsidP="00071F3A">
      <w:pPr>
        <w:pStyle w:val="affiliation"/>
        <w:rPr>
          <w:sz w:val="22"/>
          <w:szCs w:val="22"/>
          <w:vertAlign w:val="superscript"/>
        </w:rPr>
      </w:pPr>
      <w:r w:rsidRPr="000021A8">
        <w:rPr>
          <w:sz w:val="22"/>
          <w:szCs w:val="22"/>
        </w:rPr>
        <w:t xml:space="preserve">Michael W. </w:t>
      </w:r>
      <w:proofErr w:type="spellStart"/>
      <w:r w:rsidRPr="000021A8">
        <w:rPr>
          <w:sz w:val="22"/>
          <w:szCs w:val="22"/>
        </w:rPr>
        <w:t>Weiner</w:t>
      </w:r>
      <w:r w:rsidR="001B01B9" w:rsidRPr="000021A8">
        <w:rPr>
          <w:sz w:val="22"/>
          <w:szCs w:val="22"/>
          <w:vertAlign w:val="superscript"/>
        </w:rPr>
        <w:t>a,b,c,d,e</w:t>
      </w:r>
      <w:proofErr w:type="spellEnd"/>
      <w:r w:rsidR="001B01B9" w:rsidRPr="000021A8">
        <w:rPr>
          <w:sz w:val="22"/>
          <w:szCs w:val="22"/>
          <w:vertAlign w:val="superscript"/>
        </w:rPr>
        <w:t>,</w:t>
      </w:r>
      <w:r w:rsidRPr="000021A8">
        <w:rPr>
          <w:sz w:val="22"/>
          <w:szCs w:val="22"/>
          <w:vertAlign w:val="superscript"/>
        </w:rPr>
        <w:t xml:space="preserve">* </w:t>
      </w:r>
      <w:r w:rsidRPr="000021A8">
        <w:rPr>
          <w:sz w:val="22"/>
          <w:szCs w:val="22"/>
        </w:rPr>
        <w:t xml:space="preserve">, </w:t>
      </w:r>
      <w:r w:rsidR="00071F3A" w:rsidRPr="000021A8">
        <w:rPr>
          <w:sz w:val="22"/>
          <w:szCs w:val="22"/>
        </w:rPr>
        <w:t xml:space="preserve">Dallas P. </w:t>
      </w:r>
      <w:proofErr w:type="spellStart"/>
      <w:r w:rsidR="00071F3A" w:rsidRPr="000021A8">
        <w:rPr>
          <w:sz w:val="22"/>
          <w:szCs w:val="22"/>
        </w:rPr>
        <w:t>Veitch</w:t>
      </w:r>
      <w:r w:rsidR="00071F3A" w:rsidRPr="000021A8">
        <w:rPr>
          <w:sz w:val="22"/>
          <w:szCs w:val="22"/>
          <w:vertAlign w:val="superscript"/>
        </w:rPr>
        <w:t>a</w:t>
      </w:r>
      <w:proofErr w:type="spellEnd"/>
      <w:r w:rsidR="00071F3A" w:rsidRPr="000021A8">
        <w:rPr>
          <w:sz w:val="22"/>
          <w:szCs w:val="22"/>
        </w:rPr>
        <w:t xml:space="preserve"> , </w:t>
      </w:r>
      <w:r w:rsidRPr="000021A8">
        <w:rPr>
          <w:sz w:val="22"/>
          <w:szCs w:val="22"/>
        </w:rPr>
        <w:t xml:space="preserve">Paul S. </w:t>
      </w:r>
      <w:proofErr w:type="spellStart"/>
      <w:r w:rsidRPr="000021A8">
        <w:rPr>
          <w:sz w:val="22"/>
          <w:szCs w:val="22"/>
        </w:rPr>
        <w:t>Aisen</w:t>
      </w:r>
      <w:r w:rsidR="001B01B9" w:rsidRPr="000021A8">
        <w:rPr>
          <w:sz w:val="22"/>
          <w:szCs w:val="22"/>
          <w:vertAlign w:val="superscript"/>
        </w:rPr>
        <w:t>f</w:t>
      </w:r>
      <w:proofErr w:type="spellEnd"/>
      <w:r w:rsidRPr="000021A8">
        <w:rPr>
          <w:sz w:val="22"/>
          <w:szCs w:val="22"/>
        </w:rPr>
        <w:t xml:space="preserve">, </w:t>
      </w:r>
      <w:r w:rsidR="000021A8" w:rsidRPr="000021A8">
        <w:rPr>
          <w:rStyle w:val="fnm"/>
          <w:sz w:val="22"/>
          <w:szCs w:val="22"/>
        </w:rPr>
        <w:t xml:space="preserve">Laurel A. </w:t>
      </w:r>
      <w:proofErr w:type="spellStart"/>
      <w:r w:rsidR="000021A8" w:rsidRPr="000021A8">
        <w:rPr>
          <w:rStyle w:val="snm"/>
          <w:sz w:val="22"/>
          <w:szCs w:val="22"/>
        </w:rPr>
        <w:t>Beckett</w:t>
      </w:r>
      <w:r w:rsidR="00AE6407" w:rsidRPr="00AE6407">
        <w:rPr>
          <w:rStyle w:val="snm"/>
          <w:sz w:val="22"/>
          <w:szCs w:val="22"/>
          <w:vertAlign w:val="superscript"/>
        </w:rPr>
        <w:t>g</w:t>
      </w:r>
      <w:proofErr w:type="spellEnd"/>
      <w:r w:rsidR="000021A8">
        <w:rPr>
          <w:rStyle w:val="snm"/>
          <w:sz w:val="22"/>
          <w:szCs w:val="22"/>
        </w:rPr>
        <w:t xml:space="preserve">, </w:t>
      </w:r>
      <w:r w:rsidR="000021A8" w:rsidRPr="000021A8">
        <w:rPr>
          <w:rStyle w:val="citsup"/>
          <w:sz w:val="22"/>
          <w:szCs w:val="22"/>
        </w:rPr>
        <w:t xml:space="preserve"> </w:t>
      </w:r>
      <w:r w:rsidR="00AE6407" w:rsidRPr="00AE6407">
        <w:rPr>
          <w:rStyle w:val="citsup"/>
          <w:sz w:val="22"/>
          <w:szCs w:val="22"/>
          <w:vertAlign w:val="baseline"/>
        </w:rPr>
        <w:t xml:space="preserve">Nigel J. </w:t>
      </w:r>
      <w:proofErr w:type="spellStart"/>
      <w:r w:rsidR="00AE6407" w:rsidRPr="00AE6407">
        <w:rPr>
          <w:rStyle w:val="citsup"/>
          <w:sz w:val="22"/>
          <w:szCs w:val="22"/>
          <w:vertAlign w:val="baseline"/>
        </w:rPr>
        <w:t>Cairns</w:t>
      </w:r>
      <w:r w:rsidR="00AE6407" w:rsidRPr="00AE6407">
        <w:rPr>
          <w:rStyle w:val="citsup"/>
          <w:sz w:val="22"/>
          <w:szCs w:val="22"/>
        </w:rPr>
        <w:t>h,i</w:t>
      </w:r>
      <w:proofErr w:type="spellEnd"/>
      <w:r w:rsidR="00AE6407" w:rsidRPr="00AE6407">
        <w:rPr>
          <w:rStyle w:val="citsup"/>
          <w:sz w:val="22"/>
          <w:szCs w:val="22"/>
          <w:vertAlign w:val="baseline"/>
        </w:rPr>
        <w:t xml:space="preserve">,  </w:t>
      </w:r>
      <w:r w:rsidR="00AE6407" w:rsidRPr="00AE6407">
        <w:rPr>
          <w:sz w:val="22"/>
          <w:szCs w:val="22"/>
        </w:rPr>
        <w:t>Jesse</w:t>
      </w:r>
      <w:r w:rsidR="00AE6407">
        <w:rPr>
          <w:sz w:val="22"/>
          <w:szCs w:val="22"/>
        </w:rPr>
        <w:t xml:space="preserve"> </w:t>
      </w:r>
      <w:proofErr w:type="spellStart"/>
      <w:r w:rsidR="00AE6407">
        <w:rPr>
          <w:sz w:val="22"/>
          <w:szCs w:val="22"/>
        </w:rPr>
        <w:t>Cedarbaum</w:t>
      </w:r>
      <w:r w:rsidR="00AE6407" w:rsidRPr="00AE6407">
        <w:rPr>
          <w:sz w:val="22"/>
          <w:szCs w:val="22"/>
          <w:vertAlign w:val="superscript"/>
        </w:rPr>
        <w:t>j</w:t>
      </w:r>
      <w:proofErr w:type="spellEnd"/>
      <w:r w:rsidR="00AE6407">
        <w:rPr>
          <w:sz w:val="22"/>
          <w:szCs w:val="22"/>
        </w:rPr>
        <w:t>, M</w:t>
      </w:r>
      <w:r w:rsidR="00071F3A" w:rsidRPr="000021A8">
        <w:rPr>
          <w:sz w:val="22"/>
          <w:szCs w:val="22"/>
        </w:rPr>
        <w:t xml:space="preserve">ichael C. </w:t>
      </w:r>
      <w:proofErr w:type="spellStart"/>
      <w:r w:rsidR="00071F3A" w:rsidRPr="000021A8">
        <w:rPr>
          <w:sz w:val="22"/>
          <w:szCs w:val="22"/>
        </w:rPr>
        <w:t>Donohue</w:t>
      </w:r>
      <w:r w:rsidR="00AE6407">
        <w:rPr>
          <w:sz w:val="22"/>
          <w:szCs w:val="22"/>
          <w:vertAlign w:val="superscript"/>
        </w:rPr>
        <w:t>k</w:t>
      </w:r>
      <w:proofErr w:type="spellEnd"/>
      <w:r w:rsidR="00071F3A" w:rsidRPr="000021A8">
        <w:rPr>
          <w:sz w:val="22"/>
          <w:szCs w:val="22"/>
        </w:rPr>
        <w:t xml:space="preserve">, </w:t>
      </w:r>
      <w:r w:rsidR="00AE6407">
        <w:rPr>
          <w:sz w:val="22"/>
          <w:szCs w:val="22"/>
        </w:rPr>
        <w:t xml:space="preserve"> Robert C. </w:t>
      </w:r>
      <w:proofErr w:type="spellStart"/>
      <w:r w:rsidR="00AE6407">
        <w:rPr>
          <w:sz w:val="22"/>
          <w:szCs w:val="22"/>
        </w:rPr>
        <w:t>Green</w:t>
      </w:r>
      <w:r w:rsidR="00AE6407" w:rsidRPr="00AE6407">
        <w:rPr>
          <w:sz w:val="22"/>
          <w:szCs w:val="22"/>
          <w:vertAlign w:val="superscript"/>
        </w:rPr>
        <w:t>l</w:t>
      </w:r>
      <w:proofErr w:type="spellEnd"/>
      <w:r w:rsidR="00AE6407">
        <w:rPr>
          <w:sz w:val="22"/>
          <w:szCs w:val="22"/>
        </w:rPr>
        <w:t xml:space="preserve">, Danielle </w:t>
      </w:r>
      <w:proofErr w:type="spellStart"/>
      <w:r w:rsidR="00AE6407">
        <w:rPr>
          <w:sz w:val="22"/>
          <w:szCs w:val="22"/>
        </w:rPr>
        <w:t>Harvey</w:t>
      </w:r>
      <w:r w:rsidR="00467B26">
        <w:rPr>
          <w:sz w:val="22"/>
          <w:szCs w:val="22"/>
          <w:vertAlign w:val="superscript"/>
        </w:rPr>
        <w:t>g</w:t>
      </w:r>
      <w:proofErr w:type="spellEnd"/>
      <w:r w:rsidR="00AE6407">
        <w:rPr>
          <w:sz w:val="22"/>
          <w:szCs w:val="22"/>
        </w:rPr>
        <w:t xml:space="preserve">, </w:t>
      </w:r>
      <w:r w:rsidR="00467B26">
        <w:rPr>
          <w:sz w:val="22"/>
          <w:szCs w:val="22"/>
        </w:rPr>
        <w:t>Clifford R. Jack</w:t>
      </w:r>
      <w:r w:rsidR="00DE6376">
        <w:rPr>
          <w:sz w:val="22"/>
          <w:szCs w:val="22"/>
        </w:rPr>
        <w:t xml:space="preserve"> </w:t>
      </w:r>
      <w:proofErr w:type="spellStart"/>
      <w:r w:rsidR="00DE6376">
        <w:rPr>
          <w:sz w:val="22"/>
          <w:szCs w:val="22"/>
        </w:rPr>
        <w:t>Jr</w:t>
      </w:r>
      <w:r w:rsidR="00467B26">
        <w:rPr>
          <w:sz w:val="22"/>
          <w:szCs w:val="22"/>
          <w:vertAlign w:val="superscript"/>
        </w:rPr>
        <w:t>m</w:t>
      </w:r>
      <w:proofErr w:type="spellEnd"/>
      <w:r w:rsidR="00467B26">
        <w:rPr>
          <w:sz w:val="22"/>
          <w:szCs w:val="22"/>
        </w:rPr>
        <w:t xml:space="preserve">, </w:t>
      </w:r>
      <w:r w:rsidR="00AE6407">
        <w:rPr>
          <w:sz w:val="22"/>
          <w:szCs w:val="22"/>
        </w:rPr>
        <w:t xml:space="preserve">William </w:t>
      </w:r>
      <w:proofErr w:type="spellStart"/>
      <w:r w:rsidR="00AE6407">
        <w:rPr>
          <w:sz w:val="22"/>
          <w:szCs w:val="22"/>
        </w:rPr>
        <w:t>Jagust</w:t>
      </w:r>
      <w:r w:rsidR="00467B26">
        <w:rPr>
          <w:sz w:val="22"/>
          <w:szCs w:val="22"/>
          <w:vertAlign w:val="superscript"/>
        </w:rPr>
        <w:t>n</w:t>
      </w:r>
      <w:proofErr w:type="spellEnd"/>
      <w:r w:rsidR="00AE6407">
        <w:rPr>
          <w:sz w:val="22"/>
          <w:szCs w:val="22"/>
        </w:rPr>
        <w:t xml:space="preserve">, John C. </w:t>
      </w:r>
      <w:proofErr w:type="spellStart"/>
      <w:r w:rsidR="00AE6407">
        <w:rPr>
          <w:sz w:val="22"/>
          <w:szCs w:val="22"/>
        </w:rPr>
        <w:t>Morris</w:t>
      </w:r>
      <w:r w:rsidR="00467B26">
        <w:rPr>
          <w:sz w:val="22"/>
          <w:szCs w:val="22"/>
          <w:vertAlign w:val="superscript"/>
        </w:rPr>
        <w:t>i</w:t>
      </w:r>
      <w:proofErr w:type="spellEnd"/>
      <w:r w:rsidR="00AE6407">
        <w:rPr>
          <w:sz w:val="22"/>
          <w:szCs w:val="22"/>
        </w:rPr>
        <w:t xml:space="preserve">, Ronald C. </w:t>
      </w:r>
      <w:proofErr w:type="spellStart"/>
      <w:r w:rsidR="00AE6407">
        <w:rPr>
          <w:sz w:val="22"/>
          <w:szCs w:val="22"/>
        </w:rPr>
        <w:t>Petersen</w:t>
      </w:r>
      <w:r w:rsidR="00467B26">
        <w:rPr>
          <w:sz w:val="22"/>
          <w:szCs w:val="22"/>
          <w:vertAlign w:val="superscript"/>
        </w:rPr>
        <w:t>o</w:t>
      </w:r>
      <w:proofErr w:type="spellEnd"/>
      <w:r w:rsidR="00AE6407">
        <w:rPr>
          <w:sz w:val="22"/>
          <w:szCs w:val="22"/>
        </w:rPr>
        <w:t xml:space="preserve">, </w:t>
      </w:r>
      <w:r w:rsidR="000021A8" w:rsidRPr="000021A8">
        <w:rPr>
          <w:rStyle w:val="fnm"/>
          <w:sz w:val="22"/>
          <w:szCs w:val="22"/>
        </w:rPr>
        <w:t xml:space="preserve">Andrew J. </w:t>
      </w:r>
      <w:proofErr w:type="spellStart"/>
      <w:r w:rsidR="000021A8" w:rsidRPr="000021A8">
        <w:rPr>
          <w:rStyle w:val="snm"/>
          <w:sz w:val="22"/>
          <w:szCs w:val="22"/>
        </w:rPr>
        <w:t>Saykin</w:t>
      </w:r>
      <w:r w:rsidR="00467B26">
        <w:rPr>
          <w:rStyle w:val="snm"/>
          <w:sz w:val="22"/>
          <w:szCs w:val="22"/>
          <w:vertAlign w:val="superscript"/>
        </w:rPr>
        <w:t>p</w:t>
      </w:r>
      <w:proofErr w:type="spellEnd"/>
      <w:r w:rsidR="000021A8">
        <w:rPr>
          <w:rStyle w:val="snm"/>
          <w:sz w:val="22"/>
          <w:szCs w:val="22"/>
        </w:rPr>
        <w:t>,</w:t>
      </w:r>
      <w:r w:rsidR="00467B26">
        <w:rPr>
          <w:rStyle w:val="citsup"/>
          <w:sz w:val="22"/>
          <w:szCs w:val="22"/>
        </w:rPr>
        <w:t xml:space="preserve"> </w:t>
      </w:r>
      <w:r w:rsidR="00AE6407" w:rsidRPr="00AE6407">
        <w:rPr>
          <w:rStyle w:val="citsup"/>
          <w:sz w:val="22"/>
          <w:szCs w:val="22"/>
          <w:vertAlign w:val="baseline"/>
        </w:rPr>
        <w:t xml:space="preserve">Leslie </w:t>
      </w:r>
      <w:proofErr w:type="spellStart"/>
      <w:r w:rsidR="00AE6407" w:rsidRPr="00AE6407">
        <w:rPr>
          <w:rStyle w:val="citsup"/>
          <w:sz w:val="22"/>
          <w:szCs w:val="22"/>
          <w:vertAlign w:val="baseline"/>
        </w:rPr>
        <w:t>Shaw</w:t>
      </w:r>
      <w:r w:rsidR="00467B26">
        <w:rPr>
          <w:rStyle w:val="citsup"/>
          <w:sz w:val="22"/>
          <w:szCs w:val="22"/>
        </w:rPr>
        <w:t>q</w:t>
      </w:r>
      <w:proofErr w:type="spellEnd"/>
      <w:r w:rsidR="00AE6407">
        <w:rPr>
          <w:rStyle w:val="citsup"/>
          <w:sz w:val="22"/>
          <w:szCs w:val="22"/>
          <w:vertAlign w:val="baseline"/>
        </w:rPr>
        <w:t xml:space="preserve">, </w:t>
      </w:r>
      <w:r w:rsidR="00E301C9" w:rsidRPr="00AE6407">
        <w:rPr>
          <w:sz w:val="22"/>
          <w:szCs w:val="22"/>
        </w:rPr>
        <w:t>Paul</w:t>
      </w:r>
      <w:r w:rsidR="00E301C9" w:rsidRPr="000021A8">
        <w:rPr>
          <w:sz w:val="22"/>
          <w:szCs w:val="22"/>
        </w:rPr>
        <w:t xml:space="preserve"> </w:t>
      </w:r>
      <w:r w:rsidRPr="000021A8">
        <w:rPr>
          <w:sz w:val="22"/>
          <w:szCs w:val="22"/>
        </w:rPr>
        <w:t xml:space="preserve">M. </w:t>
      </w:r>
      <w:proofErr w:type="spellStart"/>
      <w:r w:rsidR="00E301C9" w:rsidRPr="000021A8">
        <w:rPr>
          <w:sz w:val="22"/>
          <w:szCs w:val="22"/>
        </w:rPr>
        <w:t>Thompson</w:t>
      </w:r>
      <w:r w:rsidR="00467B26">
        <w:rPr>
          <w:sz w:val="22"/>
          <w:szCs w:val="22"/>
          <w:vertAlign w:val="superscript"/>
        </w:rPr>
        <w:t>r</w:t>
      </w:r>
      <w:proofErr w:type="spellEnd"/>
      <w:r w:rsidR="000021A8">
        <w:rPr>
          <w:sz w:val="22"/>
          <w:szCs w:val="22"/>
        </w:rPr>
        <w:t xml:space="preserve">, </w:t>
      </w:r>
      <w:r w:rsidR="000021A8" w:rsidRPr="000021A8">
        <w:rPr>
          <w:rStyle w:val="fnm"/>
          <w:sz w:val="22"/>
          <w:szCs w:val="22"/>
        </w:rPr>
        <w:t xml:space="preserve">Arthur W. </w:t>
      </w:r>
      <w:r w:rsidR="000021A8" w:rsidRPr="000021A8">
        <w:rPr>
          <w:rStyle w:val="snm"/>
          <w:sz w:val="22"/>
          <w:szCs w:val="22"/>
        </w:rPr>
        <w:t>Toga</w:t>
      </w:r>
      <w:r w:rsidR="00467B26">
        <w:rPr>
          <w:rStyle w:val="snm"/>
          <w:sz w:val="22"/>
          <w:szCs w:val="22"/>
          <w:vertAlign w:val="superscript"/>
        </w:rPr>
        <w:t>s</w:t>
      </w:r>
      <w:r w:rsidR="000021A8">
        <w:rPr>
          <w:rStyle w:val="snm"/>
          <w:sz w:val="22"/>
          <w:szCs w:val="22"/>
        </w:rPr>
        <w:t xml:space="preserve">, </w:t>
      </w:r>
      <w:r w:rsidR="000021A8" w:rsidRPr="000021A8">
        <w:rPr>
          <w:rStyle w:val="citsup"/>
          <w:sz w:val="22"/>
          <w:szCs w:val="22"/>
        </w:rPr>
        <w:t xml:space="preserve"> </w:t>
      </w:r>
      <w:r w:rsidR="000021A8" w:rsidRPr="000021A8">
        <w:rPr>
          <w:rStyle w:val="fnm"/>
          <w:sz w:val="22"/>
          <w:szCs w:val="22"/>
        </w:rPr>
        <w:t xml:space="preserve">John Q. </w:t>
      </w:r>
      <w:proofErr w:type="spellStart"/>
      <w:r w:rsidR="000021A8" w:rsidRPr="000021A8">
        <w:rPr>
          <w:rStyle w:val="snm"/>
          <w:sz w:val="22"/>
          <w:szCs w:val="22"/>
        </w:rPr>
        <w:t>Trojanowski</w:t>
      </w:r>
      <w:r w:rsidR="00FC5CDF">
        <w:rPr>
          <w:rStyle w:val="snm"/>
          <w:sz w:val="22"/>
          <w:szCs w:val="22"/>
          <w:vertAlign w:val="superscript"/>
        </w:rPr>
        <w:t>t,u,v,w</w:t>
      </w:r>
      <w:proofErr w:type="spellEnd"/>
      <w:r w:rsidR="000021A8">
        <w:rPr>
          <w:sz w:val="22"/>
          <w:szCs w:val="22"/>
        </w:rPr>
        <w:t xml:space="preserve">, </w:t>
      </w:r>
      <w:r w:rsidRPr="000021A8">
        <w:rPr>
          <w:sz w:val="22"/>
          <w:szCs w:val="22"/>
        </w:rPr>
        <w:t>Alzheimer’s Disease Neuroimaging Initiative.</w:t>
      </w:r>
    </w:p>
    <w:p w:rsidR="003C2A6E" w:rsidRDefault="003C2A6E">
      <w:pPr>
        <w:rPr>
          <w:shd w:val="clear" w:color="auto" w:fill="FFFFFF"/>
        </w:rPr>
      </w:pPr>
    </w:p>
    <w:p w:rsidR="003C2A6E" w:rsidRDefault="003C2A6E" w:rsidP="003C2A6E">
      <w:pPr>
        <w:pStyle w:val="affiliation"/>
      </w:pPr>
      <w:proofErr w:type="spellStart"/>
      <w:proofErr w:type="gramStart"/>
      <w:r>
        <w:rPr>
          <w:rStyle w:val="sup"/>
        </w:rPr>
        <w:t>a</w:t>
      </w:r>
      <w:r>
        <w:t>Department</w:t>
      </w:r>
      <w:proofErr w:type="spellEnd"/>
      <w:proofErr w:type="gramEnd"/>
      <w:r>
        <w:t xml:space="preserve"> of Veterans Affairs Medical Center, Center for Imaging of Neurodegenerative Diseases, San Francisco, CA, USA</w:t>
      </w:r>
    </w:p>
    <w:p w:rsidR="001B01B9" w:rsidRDefault="001B01B9" w:rsidP="001B01B9">
      <w:pPr>
        <w:pStyle w:val="affiliation"/>
      </w:pPr>
      <w:proofErr w:type="spellStart"/>
      <w:proofErr w:type="gramStart"/>
      <w:r>
        <w:rPr>
          <w:rStyle w:val="sup"/>
        </w:rPr>
        <w:t>b</w:t>
      </w:r>
      <w:r>
        <w:t>Department</w:t>
      </w:r>
      <w:proofErr w:type="spellEnd"/>
      <w:proofErr w:type="gramEnd"/>
      <w:r>
        <w:t xml:space="preserve"> of Radiology, University of California, San Francisco, CA, USA</w:t>
      </w:r>
    </w:p>
    <w:p w:rsidR="003C2A6E" w:rsidRDefault="003C2A6E" w:rsidP="003C2A6E">
      <w:pPr>
        <w:pStyle w:val="affiliation"/>
        <w:rPr>
          <w:rStyle w:val="sup"/>
        </w:rPr>
      </w:pPr>
      <w:proofErr w:type="spellStart"/>
      <w:proofErr w:type="gramStart"/>
      <w:r>
        <w:rPr>
          <w:rStyle w:val="sup"/>
        </w:rPr>
        <w:t>c</w:t>
      </w:r>
      <w:r>
        <w:t>Department</w:t>
      </w:r>
      <w:proofErr w:type="spellEnd"/>
      <w:proofErr w:type="gramEnd"/>
      <w:r>
        <w:t xml:space="preserve"> of Medicine, University of California, San Francisco, CA, USA</w:t>
      </w:r>
    </w:p>
    <w:p w:rsidR="003C2A6E" w:rsidRDefault="003C2A6E" w:rsidP="003C2A6E">
      <w:pPr>
        <w:pStyle w:val="affiliation"/>
        <w:rPr>
          <w:rStyle w:val="sup"/>
        </w:rPr>
      </w:pPr>
      <w:proofErr w:type="spellStart"/>
      <w:proofErr w:type="gramStart"/>
      <w:r>
        <w:rPr>
          <w:rStyle w:val="sup"/>
        </w:rPr>
        <w:t>d</w:t>
      </w:r>
      <w:r>
        <w:t>Department</w:t>
      </w:r>
      <w:proofErr w:type="spellEnd"/>
      <w:proofErr w:type="gramEnd"/>
      <w:r>
        <w:t xml:space="preserve"> of Psychiatry, University of California, San Francisco, CA, USA</w:t>
      </w:r>
    </w:p>
    <w:p w:rsidR="003C2A6E" w:rsidRDefault="003C2A6E" w:rsidP="003C2A6E">
      <w:pPr>
        <w:pStyle w:val="affiliation"/>
      </w:pPr>
      <w:proofErr w:type="spellStart"/>
      <w:proofErr w:type="gramStart"/>
      <w:r>
        <w:rPr>
          <w:rStyle w:val="sup"/>
        </w:rPr>
        <w:t>e</w:t>
      </w:r>
      <w:r>
        <w:t>Department</w:t>
      </w:r>
      <w:proofErr w:type="spellEnd"/>
      <w:proofErr w:type="gramEnd"/>
      <w:r>
        <w:t xml:space="preserve"> of Neurology, University of California, San Francisco, CA, USA</w:t>
      </w:r>
    </w:p>
    <w:p w:rsidR="008206E4" w:rsidRDefault="001B01B9" w:rsidP="008206E4">
      <w:pPr>
        <w:pStyle w:val="affiliation"/>
      </w:pPr>
      <w:proofErr w:type="spellStart"/>
      <w:proofErr w:type="gramStart"/>
      <w:r w:rsidRPr="001B01B9">
        <w:rPr>
          <w:vertAlign w:val="superscript"/>
        </w:rPr>
        <w:t>f</w:t>
      </w:r>
      <w:r w:rsidR="008206E4" w:rsidRPr="00795734">
        <w:t>Department</w:t>
      </w:r>
      <w:proofErr w:type="spellEnd"/>
      <w:proofErr w:type="gramEnd"/>
      <w:r w:rsidR="008206E4" w:rsidRPr="00795734">
        <w:t xml:space="preserve"> of Neurosciences, University of California- San Diego, La Jolla, CA, USA</w:t>
      </w:r>
    </w:p>
    <w:p w:rsidR="00AE6407" w:rsidRDefault="001B01B9" w:rsidP="00AE6407">
      <w:pPr>
        <w:pStyle w:val="affiliation"/>
      </w:pPr>
      <w:proofErr w:type="spellStart"/>
      <w:proofErr w:type="gramStart"/>
      <w:r>
        <w:rPr>
          <w:vertAlign w:val="superscript"/>
        </w:rPr>
        <w:t>g</w:t>
      </w:r>
      <w:r w:rsidR="00AE6407">
        <w:t>Division</w:t>
      </w:r>
      <w:proofErr w:type="spellEnd"/>
      <w:proofErr w:type="gramEnd"/>
      <w:r w:rsidR="00AE6407">
        <w:t xml:space="preserve"> of Biostatistics, Department of Public Health Sciences, University of California, Davis, CA, USA</w:t>
      </w:r>
    </w:p>
    <w:p w:rsidR="00AE6407" w:rsidRDefault="00AE6407" w:rsidP="00AE6407">
      <w:pPr>
        <w:pStyle w:val="affiliation"/>
        <w:rPr>
          <w:rStyle w:val="sup"/>
        </w:rPr>
      </w:pPr>
      <w:proofErr w:type="spellStart"/>
      <w:proofErr w:type="gramStart"/>
      <w:r>
        <w:rPr>
          <w:rStyle w:val="sup"/>
        </w:rPr>
        <w:t>h</w:t>
      </w:r>
      <w:r>
        <w:t>Knight</w:t>
      </w:r>
      <w:proofErr w:type="spellEnd"/>
      <w:proofErr w:type="gramEnd"/>
      <w:r>
        <w:t xml:space="preserve"> Alzheimer's Disease Research Center, Washington University School of Medicine, Saint Louis, MO, USA</w:t>
      </w:r>
    </w:p>
    <w:p w:rsidR="00AE6407" w:rsidRPr="00AE6407" w:rsidRDefault="00AE6407" w:rsidP="00AE6407">
      <w:pPr>
        <w:pStyle w:val="affiliation"/>
        <w:rPr>
          <w:vertAlign w:val="superscript"/>
        </w:rPr>
      </w:pPr>
      <w:proofErr w:type="spellStart"/>
      <w:proofErr w:type="gramStart"/>
      <w:r>
        <w:rPr>
          <w:rStyle w:val="sup"/>
        </w:rPr>
        <w:t>i</w:t>
      </w:r>
      <w:r>
        <w:t>Department</w:t>
      </w:r>
      <w:proofErr w:type="spellEnd"/>
      <w:proofErr w:type="gramEnd"/>
      <w:r>
        <w:t xml:space="preserve"> of Neurology, Washington University School of Medicine, Saint Louis, MO, USA</w:t>
      </w:r>
    </w:p>
    <w:p w:rsidR="00AE6407" w:rsidRDefault="00AE6407" w:rsidP="00AE6407">
      <w:pPr>
        <w:pStyle w:val="affiliation"/>
        <w:rPr>
          <w:rStyle w:val="sup"/>
        </w:rPr>
      </w:pPr>
      <w:proofErr w:type="spellStart"/>
      <w:proofErr w:type="gramStart"/>
      <w:r w:rsidRPr="00AA4D7C">
        <w:rPr>
          <w:vertAlign w:val="superscript"/>
        </w:rPr>
        <w:t>j</w:t>
      </w:r>
      <w:r>
        <w:t>Neurology</w:t>
      </w:r>
      <w:proofErr w:type="spellEnd"/>
      <w:proofErr w:type="gramEnd"/>
      <w:r>
        <w:t xml:space="preserve"> Early Clinical Development, </w:t>
      </w:r>
      <w:proofErr w:type="spellStart"/>
      <w:r>
        <w:t>Biogen</w:t>
      </w:r>
      <w:proofErr w:type="spellEnd"/>
      <w:r>
        <w:t xml:space="preserve"> Idec, Cambridge, MA, USA.</w:t>
      </w:r>
    </w:p>
    <w:p w:rsidR="001B01B9" w:rsidRPr="00795734" w:rsidRDefault="00AE6407" w:rsidP="008206E4">
      <w:pPr>
        <w:pStyle w:val="affiliation"/>
        <w:rPr>
          <w:sz w:val="22"/>
          <w:szCs w:val="22"/>
        </w:rPr>
      </w:pPr>
      <w:proofErr w:type="spellStart"/>
      <w:proofErr w:type="gramStart"/>
      <w:r>
        <w:rPr>
          <w:vertAlign w:val="superscript"/>
        </w:rPr>
        <w:t>k</w:t>
      </w:r>
      <w:r w:rsidR="001B01B9" w:rsidRPr="00105817">
        <w:rPr>
          <w:color w:val="222222"/>
          <w:shd w:val="clear" w:color="auto" w:fill="FFFFFF"/>
        </w:rPr>
        <w:t>Division</w:t>
      </w:r>
      <w:proofErr w:type="spellEnd"/>
      <w:proofErr w:type="gramEnd"/>
      <w:r w:rsidR="001B01B9" w:rsidRPr="00105817">
        <w:rPr>
          <w:color w:val="222222"/>
          <w:shd w:val="clear" w:color="auto" w:fill="FFFFFF"/>
        </w:rPr>
        <w:t xml:space="preserve"> of Biostatistics and Bioinformatics</w:t>
      </w:r>
      <w:r w:rsidR="001B01B9" w:rsidRPr="00105817">
        <w:t>,</w:t>
      </w:r>
      <w:r w:rsidR="001B01B9">
        <w:t xml:space="preserve"> University of California, San Diego, CA, USA</w:t>
      </w:r>
    </w:p>
    <w:p w:rsidR="00AE6407" w:rsidRDefault="00AE6407" w:rsidP="00AE6407">
      <w:pPr>
        <w:pStyle w:val="affiliation"/>
      </w:pPr>
      <w:proofErr w:type="spellStart"/>
      <w:proofErr w:type="gramStart"/>
      <w:r>
        <w:rPr>
          <w:rStyle w:val="sup"/>
        </w:rPr>
        <w:t>l</w:t>
      </w:r>
      <w:r>
        <w:t>Division</w:t>
      </w:r>
      <w:proofErr w:type="spellEnd"/>
      <w:proofErr w:type="gramEnd"/>
      <w:r>
        <w:t xml:space="preserve"> of Genetics, Department of Medicine, Brigham and Women's Hospital and Harvard Medical School, Boston, MA, USA</w:t>
      </w:r>
    </w:p>
    <w:p w:rsidR="00467B26" w:rsidRDefault="00467B26" w:rsidP="00467B26">
      <w:pPr>
        <w:pStyle w:val="affiliation"/>
      </w:pPr>
      <w:proofErr w:type="spellStart"/>
      <w:proofErr w:type="gramStart"/>
      <w:r>
        <w:rPr>
          <w:rStyle w:val="sup"/>
        </w:rPr>
        <w:t>m</w:t>
      </w:r>
      <w:r>
        <w:t>Department</w:t>
      </w:r>
      <w:proofErr w:type="spellEnd"/>
      <w:proofErr w:type="gramEnd"/>
      <w:r>
        <w:t xml:space="preserve"> of Radiology, Mayo Clinic, Rochester, MN, USA</w:t>
      </w:r>
    </w:p>
    <w:p w:rsidR="00467B26" w:rsidRDefault="00467B26" w:rsidP="00467B26">
      <w:pPr>
        <w:pStyle w:val="affiliation"/>
        <w:rPr>
          <w:rStyle w:val="sup"/>
        </w:rPr>
      </w:pPr>
      <w:proofErr w:type="spellStart"/>
      <w:proofErr w:type="gramStart"/>
      <w:r>
        <w:rPr>
          <w:rStyle w:val="sup"/>
        </w:rPr>
        <w:t>n</w:t>
      </w:r>
      <w:r>
        <w:t>Helen</w:t>
      </w:r>
      <w:proofErr w:type="spellEnd"/>
      <w:proofErr w:type="gramEnd"/>
      <w:r>
        <w:t xml:space="preserve"> Wills Neuroscience Institute, University of California Berkeley, Berkeley, CA, USA</w:t>
      </w:r>
    </w:p>
    <w:p w:rsidR="00467B26" w:rsidRDefault="00467B26" w:rsidP="00467B26">
      <w:pPr>
        <w:pStyle w:val="affiliation"/>
      </w:pPr>
      <w:proofErr w:type="spellStart"/>
      <w:proofErr w:type="gramStart"/>
      <w:r>
        <w:rPr>
          <w:rStyle w:val="sup"/>
        </w:rPr>
        <w:t>o</w:t>
      </w:r>
      <w:r>
        <w:t>Department</w:t>
      </w:r>
      <w:proofErr w:type="spellEnd"/>
      <w:proofErr w:type="gramEnd"/>
      <w:r>
        <w:t xml:space="preserve"> of Neurology, Mayo Clinic, Rochester, MN, USA</w:t>
      </w:r>
    </w:p>
    <w:p w:rsidR="00467B26" w:rsidRDefault="00467B26" w:rsidP="00467B26">
      <w:pPr>
        <w:pStyle w:val="affiliation"/>
      </w:pPr>
      <w:proofErr w:type="spellStart"/>
      <w:proofErr w:type="gramStart"/>
      <w:r>
        <w:rPr>
          <w:vertAlign w:val="superscript"/>
        </w:rPr>
        <w:t>p</w:t>
      </w:r>
      <w:r>
        <w:t>Department</w:t>
      </w:r>
      <w:proofErr w:type="spellEnd"/>
      <w:proofErr w:type="gramEnd"/>
      <w:r>
        <w:t xml:space="preserve"> of Medical and Molecular Genetics, Indiana University School of Medicine, Indianapolis, IN, USA</w:t>
      </w:r>
    </w:p>
    <w:p w:rsidR="00467B26" w:rsidRDefault="00467B26" w:rsidP="00467B26">
      <w:pPr>
        <w:pStyle w:val="affiliation"/>
        <w:rPr>
          <w:rStyle w:val="sup"/>
        </w:rPr>
      </w:pPr>
      <w:proofErr w:type="spellStart"/>
      <w:r>
        <w:rPr>
          <w:rStyle w:val="sup"/>
        </w:rPr>
        <w:t>q</w:t>
      </w:r>
      <w:r>
        <w:t>Department</w:t>
      </w:r>
      <w:proofErr w:type="spellEnd"/>
      <w:r>
        <w:t xml:space="preserve"> of Pathology and Laboratory Medicine, Perelman School of Medicine, University of Pennsylvania, Philadelphia, PA, USA</w:t>
      </w:r>
    </w:p>
    <w:p w:rsidR="00AE6407" w:rsidRDefault="00467B26" w:rsidP="00AE6407">
      <w:pPr>
        <w:pStyle w:val="affiliation"/>
      </w:pPr>
      <w:proofErr w:type="spellStart"/>
      <w:proofErr w:type="gramStart"/>
      <w:r>
        <w:rPr>
          <w:vertAlign w:val="superscript"/>
        </w:rPr>
        <w:t>r</w:t>
      </w:r>
      <w:r w:rsidR="00AE6407" w:rsidRPr="00795734">
        <w:t>Institute</w:t>
      </w:r>
      <w:proofErr w:type="spellEnd"/>
      <w:proofErr w:type="gramEnd"/>
      <w:r w:rsidR="00AE6407" w:rsidRPr="00795734">
        <w:t xml:space="preserve"> for Neuroimaging and Informatics, University of Southern California, Los Angeles, CA, USA</w:t>
      </w:r>
    </w:p>
    <w:p w:rsidR="000021A8" w:rsidRDefault="00467B26" w:rsidP="000021A8">
      <w:pPr>
        <w:pStyle w:val="affiliation"/>
      </w:pPr>
      <w:proofErr w:type="spellStart"/>
      <w:proofErr w:type="gramStart"/>
      <w:r>
        <w:rPr>
          <w:vertAlign w:val="superscript"/>
        </w:rPr>
        <w:t>s</w:t>
      </w:r>
      <w:r w:rsidR="000021A8">
        <w:t>Laboratory</w:t>
      </w:r>
      <w:proofErr w:type="spellEnd"/>
      <w:proofErr w:type="gramEnd"/>
      <w:r w:rsidR="000021A8">
        <w:t xml:space="preserve"> of Neuroimaging, Institute of Neuroimaging and Informatics, Keck School of Medicine of University of Southern California Los Angeles, CA, USA</w:t>
      </w:r>
    </w:p>
    <w:p w:rsidR="00FC5CDF" w:rsidRDefault="00FC5CDF" w:rsidP="00FC5CDF">
      <w:pPr>
        <w:pStyle w:val="affiliation"/>
        <w:rPr>
          <w:shd w:val="clear" w:color="auto" w:fill="FFFF00"/>
        </w:rPr>
      </w:pPr>
      <w:proofErr w:type="spellStart"/>
      <w:r>
        <w:rPr>
          <w:rStyle w:val="sup"/>
        </w:rPr>
        <w:t>t</w:t>
      </w:r>
      <w:r>
        <w:t>Department</w:t>
      </w:r>
      <w:proofErr w:type="spellEnd"/>
      <w:r>
        <w:t xml:space="preserve"> of Pathology and Laboratory Medicine, Center for Neurodegenerative Research, Perelman School of Medicine, University of Pennsylvania, Philadelphia, PA, USA</w:t>
      </w:r>
    </w:p>
    <w:p w:rsidR="000021A8" w:rsidRDefault="000021A8" w:rsidP="000021A8">
      <w:pPr>
        <w:pStyle w:val="affiliation"/>
        <w:rPr>
          <w:rStyle w:val="sup"/>
        </w:rPr>
      </w:pPr>
      <w:proofErr w:type="spellStart"/>
      <w:proofErr w:type="gramStart"/>
      <w:r>
        <w:rPr>
          <w:rStyle w:val="sup"/>
        </w:rPr>
        <w:t>u</w:t>
      </w:r>
      <w:r>
        <w:t>Institute</w:t>
      </w:r>
      <w:proofErr w:type="spellEnd"/>
      <w:proofErr w:type="gramEnd"/>
      <w:r>
        <w:t xml:space="preserve"> on Aging, Perelman School of Medicine, University of Pennsylvania, Philadelphia, PA, USA</w:t>
      </w:r>
    </w:p>
    <w:p w:rsidR="000021A8" w:rsidRDefault="000021A8" w:rsidP="000021A8">
      <w:pPr>
        <w:pStyle w:val="affiliation"/>
        <w:rPr>
          <w:rStyle w:val="sup"/>
        </w:rPr>
      </w:pPr>
      <w:proofErr w:type="spellStart"/>
      <w:proofErr w:type="gramStart"/>
      <w:r>
        <w:rPr>
          <w:rStyle w:val="sup"/>
        </w:rPr>
        <w:t>v</w:t>
      </w:r>
      <w:r>
        <w:t>Alzheimer's</w:t>
      </w:r>
      <w:proofErr w:type="spellEnd"/>
      <w:proofErr w:type="gramEnd"/>
      <w:r>
        <w:t xml:space="preserve"> Disease Core Center, Perelman School of Medicine, University of Pennsylvania, Philadelphia, PA, USA</w:t>
      </w:r>
    </w:p>
    <w:p w:rsidR="000021A8" w:rsidRDefault="000021A8" w:rsidP="000021A8">
      <w:pPr>
        <w:pStyle w:val="affiliation"/>
        <w:rPr>
          <w:rStyle w:val="sup"/>
        </w:rPr>
      </w:pPr>
      <w:proofErr w:type="spellStart"/>
      <w:r>
        <w:rPr>
          <w:rStyle w:val="sup"/>
        </w:rPr>
        <w:t>w</w:t>
      </w:r>
      <w:r>
        <w:t>Udall</w:t>
      </w:r>
      <w:proofErr w:type="spellEnd"/>
      <w:r>
        <w:t xml:space="preserve"> Parkinson's Research Center, Perelman School of Medicine, University of Pennsylvania, Philadelphia, PA, USA</w:t>
      </w:r>
    </w:p>
    <w:p w:rsidR="000021A8" w:rsidRDefault="000021A8" w:rsidP="000021A8">
      <w:pPr>
        <w:pStyle w:val="affiliation"/>
        <w:rPr>
          <w:rStyle w:val="sup"/>
        </w:rPr>
      </w:pPr>
    </w:p>
    <w:p w:rsidR="000021A8" w:rsidRDefault="000021A8" w:rsidP="000021A8">
      <w:pPr>
        <w:pStyle w:val="affiliation"/>
        <w:rPr>
          <w:rStyle w:val="sup"/>
        </w:rPr>
      </w:pPr>
    </w:p>
    <w:p w:rsidR="000021A8" w:rsidRDefault="000021A8" w:rsidP="000021A8">
      <w:pPr>
        <w:pStyle w:val="affiliation"/>
        <w:rPr>
          <w:rStyle w:val="sup"/>
        </w:rPr>
      </w:pPr>
    </w:p>
    <w:p w:rsidR="000021A8" w:rsidRPr="000021A8" w:rsidRDefault="000021A8" w:rsidP="00071F3A">
      <w:pPr>
        <w:pStyle w:val="affiliation"/>
        <w:rPr>
          <w:rFonts w:ascii="AdvTT94c8263f.I" w:hAnsi="AdvTT94c8263f.I" w:cs="AdvTT94c8263f.I"/>
          <w:sz w:val="22"/>
          <w:szCs w:val="22"/>
        </w:rPr>
      </w:pPr>
    </w:p>
    <w:p w:rsidR="00071F3A" w:rsidRDefault="00071F3A" w:rsidP="003C2A6E">
      <w:pPr>
        <w:pStyle w:val="affiliation"/>
      </w:pPr>
    </w:p>
    <w:p w:rsidR="003C2A6E" w:rsidRDefault="003C2A6E" w:rsidP="003C2A6E">
      <w:pPr>
        <w:pStyle w:val="affiliation"/>
      </w:pPr>
    </w:p>
    <w:p w:rsidR="003C2A6E" w:rsidRDefault="003C2A6E" w:rsidP="003C2A6E">
      <w:pPr>
        <w:pStyle w:val="correspondingauthor"/>
      </w:pPr>
      <w:r>
        <w:t>*</w:t>
      </w:r>
      <w:r w:rsidRPr="003C2A6E">
        <w:t xml:space="preserve"> </w:t>
      </w:r>
      <w:r>
        <w:t>Corresponding author. Tel.: 415-221-4810 x3642; Fax: 415-668-2864. E-mail address: michael.weiner@ucsf.edu</w:t>
      </w:r>
    </w:p>
    <w:p w:rsidR="003C2A6E" w:rsidRDefault="003C2A6E" w:rsidP="003C2A6E">
      <w:pPr>
        <w:pStyle w:val="affiliation"/>
        <w:rPr>
          <w:rStyle w:val="sup"/>
        </w:rPr>
      </w:pPr>
    </w:p>
    <w:p w:rsidR="003C2A6E" w:rsidRDefault="003C2A6E">
      <w:pPr>
        <w:rPr>
          <w:rFonts w:asciiTheme="majorHAnsi" w:eastAsiaTheme="majorEastAsia" w:hAnsiTheme="majorHAnsi" w:cstheme="majorBidi"/>
          <w:b/>
          <w:bCs/>
          <w:color w:val="4F81BD" w:themeColor="accent1"/>
          <w:shd w:val="clear" w:color="auto" w:fill="FFFFFF"/>
        </w:rPr>
      </w:pPr>
    </w:p>
    <w:p w:rsidR="003C2A6E" w:rsidRDefault="003C2A6E">
      <w:pPr>
        <w:rPr>
          <w:rFonts w:asciiTheme="majorHAnsi" w:eastAsiaTheme="majorEastAsia" w:hAnsiTheme="majorHAnsi" w:cstheme="majorBidi"/>
          <w:b/>
          <w:bCs/>
          <w:color w:val="4F81BD" w:themeColor="accent1"/>
          <w:shd w:val="clear" w:color="auto" w:fill="FFFFFF"/>
        </w:rPr>
      </w:pPr>
      <w:r>
        <w:rPr>
          <w:shd w:val="clear" w:color="auto" w:fill="FFFFFF"/>
        </w:rPr>
        <w:br w:type="page"/>
      </w:r>
    </w:p>
    <w:p w:rsidR="00487C27" w:rsidRDefault="00487C27" w:rsidP="00C504B7">
      <w:pPr>
        <w:pStyle w:val="Heading3"/>
        <w:spacing w:line="360" w:lineRule="auto"/>
        <w:rPr>
          <w:shd w:val="clear" w:color="auto" w:fill="FFFFFF"/>
        </w:rPr>
      </w:pPr>
      <w:r>
        <w:rPr>
          <w:shd w:val="clear" w:color="auto" w:fill="FFFFFF"/>
        </w:rPr>
        <w:lastRenderedPageBreak/>
        <w:t>Abstract</w:t>
      </w:r>
    </w:p>
    <w:p w:rsidR="008F19AF" w:rsidRPr="00E401BB" w:rsidRDefault="008F19AF" w:rsidP="008F19AF">
      <w:pPr>
        <w:spacing w:line="360" w:lineRule="auto"/>
        <w:jc w:val="both"/>
        <w:rPr>
          <w:rFonts w:cstheme="minorHAnsi"/>
        </w:rPr>
      </w:pPr>
      <w:r>
        <w:rPr>
          <w:rFonts w:cstheme="minorHAnsi"/>
          <w:color w:val="222222"/>
          <w:shd w:val="clear" w:color="auto" w:fill="FFFFFF"/>
        </w:rPr>
        <w:t xml:space="preserve">The </w:t>
      </w:r>
      <w:r w:rsidRPr="00E401BB">
        <w:rPr>
          <w:rFonts w:cstheme="minorHAnsi"/>
          <w:color w:val="222222"/>
          <w:shd w:val="clear" w:color="auto" w:fill="FFFFFF"/>
        </w:rPr>
        <w:t xml:space="preserve">Alzheimer’s </w:t>
      </w:r>
      <w:proofErr w:type="gramStart"/>
      <w:r w:rsidRPr="00E401BB">
        <w:rPr>
          <w:rFonts w:cstheme="minorHAnsi"/>
          <w:color w:val="222222"/>
          <w:shd w:val="clear" w:color="auto" w:fill="FFFFFF"/>
        </w:rPr>
        <w:t>Disease</w:t>
      </w:r>
      <w:proofErr w:type="gramEnd"/>
      <w:r>
        <w:rPr>
          <w:rFonts w:cstheme="minorHAnsi"/>
          <w:color w:val="222222"/>
          <w:shd w:val="clear" w:color="auto" w:fill="FFFFFF"/>
        </w:rPr>
        <w:t xml:space="preserve"> Neuroimaging Initiative (ADNI) was established in 2004 </w:t>
      </w:r>
      <w:r w:rsidRPr="00E401BB">
        <w:rPr>
          <w:rFonts w:cstheme="minorHAnsi"/>
          <w:color w:val="222222"/>
          <w:shd w:val="clear" w:color="auto" w:fill="FFFFFF"/>
        </w:rPr>
        <w:t xml:space="preserve">to facilitate </w:t>
      </w:r>
      <w:r>
        <w:rPr>
          <w:rFonts w:cstheme="minorHAnsi"/>
          <w:color w:val="222222"/>
          <w:shd w:val="clear" w:color="auto" w:fill="FFFFFF"/>
        </w:rPr>
        <w:t xml:space="preserve">the </w:t>
      </w:r>
      <w:r w:rsidRPr="00E401BB">
        <w:rPr>
          <w:rFonts w:cstheme="minorHAnsi"/>
          <w:color w:val="222222"/>
          <w:shd w:val="clear" w:color="auto" w:fill="FFFFFF"/>
        </w:rPr>
        <w:t>development of effective treatments for Alzheimer’s disease (AD) by validating biomarkers for AD clinical trials.</w:t>
      </w:r>
      <w:r>
        <w:rPr>
          <w:rFonts w:cstheme="minorHAnsi"/>
          <w:color w:val="222222"/>
          <w:shd w:val="clear" w:color="auto" w:fill="FFFFFF"/>
        </w:rPr>
        <w:t xml:space="preserve"> Over the last decade, ADNI has developed standardized biomarkers for use in subject selection and as surrogate outcome measures. Standardization of ADNI protocols has enabled the direct comparison of results across multiple </w:t>
      </w:r>
      <w:proofErr w:type="spellStart"/>
      <w:r>
        <w:rPr>
          <w:rFonts w:cstheme="minorHAnsi"/>
          <w:color w:val="222222"/>
          <w:shd w:val="clear" w:color="auto" w:fill="FFFFFF"/>
        </w:rPr>
        <w:t>centers</w:t>
      </w:r>
      <w:proofErr w:type="spellEnd"/>
      <w:r>
        <w:rPr>
          <w:rFonts w:cstheme="minorHAnsi"/>
          <w:color w:val="222222"/>
          <w:shd w:val="clear" w:color="auto" w:fill="FFFFFF"/>
        </w:rPr>
        <w:t xml:space="preserve"> of research and has enabled the formation of Worldwide ADNI comprising 8 separate initiatives that are providing </w:t>
      </w:r>
      <w:r w:rsidRPr="00E401BB">
        <w:rPr>
          <w:rFonts w:cstheme="minorHAnsi"/>
        </w:rPr>
        <w:t>global data on disease progression in diverse ethnic groups</w:t>
      </w:r>
      <w:r>
        <w:rPr>
          <w:rFonts w:cstheme="minorHAnsi"/>
          <w:color w:val="222222"/>
          <w:shd w:val="clear" w:color="auto" w:fill="FFFFFF"/>
        </w:rPr>
        <w:t xml:space="preserve">. Two additional similar initiatives employing ADNI structure and protocols are focused on traumatic brain injury and post-traumatic stress disorder in military populations, and depression, respectively, as an AD risk factor. ADNI has acted as a model for the free sharing of data as evidenced by over 5 million downloads by over 3000 qualified scientists worldwide. ADNI data have been used in approximately 600 scientific publications which have most significantly </w:t>
      </w:r>
      <w:r>
        <w:rPr>
          <w:rFonts w:cstheme="minorHAnsi"/>
        </w:rPr>
        <w:t>established</w:t>
      </w:r>
      <w:r w:rsidRPr="00E401BB">
        <w:rPr>
          <w:rFonts w:cstheme="minorHAnsi"/>
        </w:rPr>
        <w:t xml:space="preserve"> relations</w:t>
      </w:r>
      <w:r>
        <w:rPr>
          <w:rFonts w:cstheme="minorHAnsi"/>
        </w:rPr>
        <w:t>hips between biomarkers, memory and</w:t>
      </w:r>
      <w:r w:rsidRPr="00E401BB">
        <w:rPr>
          <w:rFonts w:cstheme="minorHAnsi"/>
        </w:rPr>
        <w:t xml:space="preserve"> </w:t>
      </w:r>
      <w:r w:rsidRPr="00CA0EF6">
        <w:rPr>
          <w:rFonts w:cstheme="minorHAnsi"/>
          <w:i/>
        </w:rPr>
        <w:t>APOE</w:t>
      </w:r>
      <w:r w:rsidRPr="00E401BB">
        <w:rPr>
          <w:rFonts w:cstheme="minorHAnsi"/>
        </w:rPr>
        <w:t xml:space="preserve">, </w:t>
      </w:r>
      <w:r>
        <w:rPr>
          <w:rFonts w:cstheme="minorHAnsi"/>
        </w:rPr>
        <w:t xml:space="preserve"> </w:t>
      </w:r>
      <w:r w:rsidR="00BE61C3">
        <w:rPr>
          <w:rFonts w:cstheme="minorHAnsi"/>
        </w:rPr>
        <w:t xml:space="preserve"> assessed </w:t>
      </w:r>
      <w:r>
        <w:rPr>
          <w:rFonts w:cstheme="minorHAnsi"/>
        </w:rPr>
        <w:t xml:space="preserve">a widely accepted </w:t>
      </w:r>
      <w:r w:rsidRPr="00E401BB">
        <w:rPr>
          <w:rFonts w:cstheme="minorHAnsi"/>
        </w:rPr>
        <w:t>model for bio</w:t>
      </w:r>
      <w:r>
        <w:rPr>
          <w:rFonts w:cstheme="minorHAnsi"/>
        </w:rPr>
        <w:t>marker dynamics in AD pathogene</w:t>
      </w:r>
      <w:r w:rsidRPr="00E401BB">
        <w:rPr>
          <w:rFonts w:cstheme="minorHAnsi"/>
        </w:rPr>
        <w:t xml:space="preserve">sis, </w:t>
      </w:r>
      <w:r>
        <w:rPr>
          <w:rFonts w:cstheme="minorHAnsi"/>
        </w:rPr>
        <w:t xml:space="preserve">and developed </w:t>
      </w:r>
      <w:r w:rsidRPr="00E401BB">
        <w:rPr>
          <w:rFonts w:cstheme="minorHAnsi"/>
        </w:rPr>
        <w:t xml:space="preserve"> a biomarker ‘sign</w:t>
      </w:r>
      <w:r>
        <w:rPr>
          <w:rFonts w:cstheme="minorHAnsi"/>
        </w:rPr>
        <w:t>ature‘ for AD. ADNI genetics data have been an integral part of</w:t>
      </w:r>
      <w:r w:rsidRPr="00E401BB">
        <w:rPr>
          <w:rFonts w:cstheme="minorHAnsi"/>
        </w:rPr>
        <w:t xml:space="preserve"> data sets of numerous GWAS and other studies leading to identification and/or confirmation of over 20 novel AD risk alleles.</w:t>
      </w:r>
      <w:r>
        <w:rPr>
          <w:rFonts w:cstheme="minorHAnsi"/>
        </w:rPr>
        <w:t xml:space="preserve"> Finally ADNI has </w:t>
      </w:r>
      <w:r w:rsidRPr="00E401BB">
        <w:rPr>
          <w:rFonts w:cstheme="minorHAnsi"/>
        </w:rPr>
        <w:t>inspired other public-</w:t>
      </w:r>
      <w:r>
        <w:rPr>
          <w:rFonts w:cstheme="minorHAnsi"/>
        </w:rPr>
        <w:t>private partnerships fo</w:t>
      </w:r>
      <w:r w:rsidRPr="00E401BB">
        <w:rPr>
          <w:rFonts w:cstheme="minorHAnsi"/>
        </w:rPr>
        <w:t>c</w:t>
      </w:r>
      <w:r>
        <w:rPr>
          <w:rFonts w:cstheme="minorHAnsi"/>
        </w:rPr>
        <w:t>u</w:t>
      </w:r>
      <w:r w:rsidRPr="00E401BB">
        <w:rPr>
          <w:rFonts w:cstheme="minorHAnsi"/>
        </w:rPr>
        <w:t>sed on developing biomarkers for and understanding</w:t>
      </w:r>
      <w:r>
        <w:rPr>
          <w:rFonts w:cstheme="minorHAnsi"/>
        </w:rPr>
        <w:t xml:space="preserve"> the pathophysio</w:t>
      </w:r>
      <w:r w:rsidRPr="00E401BB">
        <w:rPr>
          <w:rFonts w:cstheme="minorHAnsi"/>
        </w:rPr>
        <w:t>logy of Parkinson</w:t>
      </w:r>
      <w:r w:rsidR="00483EC4">
        <w:rPr>
          <w:rFonts w:cstheme="minorHAnsi"/>
        </w:rPr>
        <w:t>’s disease and Multiple Sc</w:t>
      </w:r>
      <w:r>
        <w:rPr>
          <w:rFonts w:cstheme="minorHAnsi"/>
        </w:rPr>
        <w:t xml:space="preserve">lerosis. The second decade of ADNI will see the use of </w:t>
      </w:r>
      <w:r w:rsidRPr="00E401BB">
        <w:rPr>
          <w:rFonts w:cstheme="minorHAnsi"/>
        </w:rPr>
        <w:t>newly</w:t>
      </w:r>
      <w:r>
        <w:rPr>
          <w:rFonts w:cstheme="minorHAnsi"/>
        </w:rPr>
        <w:t xml:space="preserve"> </w:t>
      </w:r>
      <w:r w:rsidRPr="00E401BB">
        <w:rPr>
          <w:rFonts w:cstheme="minorHAnsi"/>
        </w:rPr>
        <w:t>developed tau imaging ligands in preparation for a competitive renewal of the project in 2015.</w:t>
      </w:r>
    </w:p>
    <w:p w:rsidR="002A0584" w:rsidRDefault="002A0584" w:rsidP="00C504B7">
      <w:pPr>
        <w:pStyle w:val="Heading3"/>
        <w:spacing w:line="360" w:lineRule="auto"/>
        <w:jc w:val="both"/>
        <w:rPr>
          <w:shd w:val="clear" w:color="auto" w:fill="FFFFFF"/>
        </w:rPr>
      </w:pPr>
    </w:p>
    <w:p w:rsidR="003C2A6E" w:rsidRDefault="003C2A6E">
      <w:pPr>
        <w:rPr>
          <w:rFonts w:asciiTheme="majorHAnsi" w:eastAsiaTheme="majorEastAsia" w:hAnsiTheme="majorHAnsi" w:cstheme="majorBidi"/>
          <w:b/>
          <w:bCs/>
          <w:color w:val="4F81BD" w:themeColor="accent1"/>
          <w:shd w:val="clear" w:color="auto" w:fill="FFFFFF"/>
        </w:rPr>
      </w:pPr>
      <w:r>
        <w:rPr>
          <w:shd w:val="clear" w:color="auto" w:fill="FFFFFF"/>
        </w:rPr>
        <w:br w:type="page"/>
      </w:r>
    </w:p>
    <w:p w:rsidR="00F57D7B" w:rsidRPr="001F34C6" w:rsidRDefault="00487C27" w:rsidP="00C504B7">
      <w:pPr>
        <w:pStyle w:val="Heading3"/>
        <w:spacing w:line="360" w:lineRule="auto"/>
        <w:jc w:val="both"/>
        <w:rPr>
          <w:shd w:val="clear" w:color="auto" w:fill="FFFFFF"/>
        </w:rPr>
      </w:pPr>
      <w:r>
        <w:rPr>
          <w:shd w:val="clear" w:color="auto" w:fill="FFFFFF"/>
        </w:rPr>
        <w:lastRenderedPageBreak/>
        <w:t>Intro</w:t>
      </w:r>
      <w:r w:rsidR="001F4F1B">
        <w:rPr>
          <w:shd w:val="clear" w:color="auto" w:fill="FFFFFF"/>
        </w:rPr>
        <w:t>duction</w:t>
      </w:r>
    </w:p>
    <w:p w:rsidR="00F57D7B" w:rsidRPr="0087184F" w:rsidRDefault="00F57D7B" w:rsidP="00C504B7">
      <w:pPr>
        <w:spacing w:line="360" w:lineRule="auto"/>
        <w:jc w:val="both"/>
        <w:rPr>
          <w:rFonts w:cstheme="minorHAnsi"/>
          <w:color w:val="222222"/>
          <w:sz w:val="20"/>
          <w:szCs w:val="20"/>
          <w:shd w:val="clear" w:color="auto" w:fill="FFFFFF"/>
        </w:rPr>
      </w:pPr>
      <w:r w:rsidRPr="0087184F">
        <w:rPr>
          <w:rFonts w:cstheme="minorHAnsi"/>
          <w:color w:val="222222"/>
          <w:sz w:val="20"/>
          <w:szCs w:val="20"/>
          <w:shd w:val="clear" w:color="auto" w:fill="FFFFFF"/>
        </w:rPr>
        <w:t>The overall goal of the Alzheimer’s Disease Neuroimaging Initiative (ADNI), established in 2004 is to facilitate development of e</w:t>
      </w:r>
      <w:r w:rsidR="0008590C" w:rsidRPr="0087184F">
        <w:rPr>
          <w:rFonts w:cstheme="minorHAnsi"/>
          <w:color w:val="222222"/>
          <w:sz w:val="20"/>
          <w:szCs w:val="20"/>
          <w:shd w:val="clear" w:color="auto" w:fill="FFFFFF"/>
        </w:rPr>
        <w:t>ffective treatments for Alzheime</w:t>
      </w:r>
      <w:r w:rsidRPr="0087184F">
        <w:rPr>
          <w:rFonts w:cstheme="minorHAnsi"/>
          <w:color w:val="222222"/>
          <w:sz w:val="20"/>
          <w:szCs w:val="20"/>
          <w:shd w:val="clear" w:color="auto" w:fill="FFFFFF"/>
        </w:rPr>
        <w:t xml:space="preserve">r’s disease (AD) by validating biomarkers for </w:t>
      </w:r>
      <w:r w:rsidR="0008590C" w:rsidRPr="0087184F">
        <w:rPr>
          <w:rFonts w:cstheme="minorHAnsi"/>
          <w:color w:val="222222"/>
          <w:sz w:val="20"/>
          <w:szCs w:val="20"/>
          <w:shd w:val="clear" w:color="auto" w:fill="FFFFFF"/>
        </w:rPr>
        <w:t xml:space="preserve">AD </w:t>
      </w:r>
      <w:r w:rsidRPr="0087184F">
        <w:rPr>
          <w:rFonts w:cstheme="minorHAnsi"/>
          <w:color w:val="222222"/>
          <w:sz w:val="20"/>
          <w:szCs w:val="20"/>
          <w:shd w:val="clear" w:color="auto" w:fill="FFFFFF"/>
        </w:rPr>
        <w:t xml:space="preserve">clinical trials. Although no treatment has </w:t>
      </w:r>
      <w:r w:rsidR="00FD6D4E" w:rsidRPr="0087184F">
        <w:rPr>
          <w:rFonts w:cstheme="minorHAnsi"/>
          <w:color w:val="222222"/>
          <w:sz w:val="20"/>
          <w:szCs w:val="20"/>
          <w:shd w:val="clear" w:color="auto" w:fill="FFFFFF"/>
        </w:rPr>
        <w:t xml:space="preserve">yet </w:t>
      </w:r>
      <w:r w:rsidRPr="0087184F">
        <w:rPr>
          <w:rFonts w:cstheme="minorHAnsi"/>
          <w:color w:val="222222"/>
          <w:sz w:val="20"/>
          <w:szCs w:val="20"/>
          <w:shd w:val="clear" w:color="auto" w:fill="FFFFFF"/>
        </w:rPr>
        <w:t>been shown to slow the progression of AD, the many accompli</w:t>
      </w:r>
      <w:r w:rsidR="00FD6D4E" w:rsidRPr="0087184F">
        <w:rPr>
          <w:rFonts w:cstheme="minorHAnsi"/>
          <w:color w:val="222222"/>
          <w:sz w:val="20"/>
          <w:szCs w:val="20"/>
          <w:shd w:val="clear" w:color="auto" w:fill="FFFFFF"/>
        </w:rPr>
        <w:t xml:space="preserve">shments of ADNI have served as </w:t>
      </w:r>
      <w:r w:rsidRPr="0087184F">
        <w:rPr>
          <w:rFonts w:cstheme="minorHAnsi"/>
          <w:color w:val="222222"/>
          <w:sz w:val="20"/>
          <w:szCs w:val="20"/>
          <w:shd w:val="clear" w:color="auto" w:fill="FFFFFF"/>
        </w:rPr>
        <w:t>a model for other initiatives and programs</w:t>
      </w:r>
      <w:r w:rsidR="0060159A" w:rsidRPr="0087184F">
        <w:rPr>
          <w:rFonts w:cstheme="minorHAnsi"/>
          <w:color w:val="222222"/>
          <w:sz w:val="20"/>
          <w:szCs w:val="20"/>
          <w:shd w:val="clear" w:color="auto" w:fill="FFFFFF"/>
        </w:rPr>
        <w:t>.</w:t>
      </w:r>
      <w:r w:rsidRPr="0087184F">
        <w:rPr>
          <w:rFonts w:cstheme="minorHAnsi"/>
          <w:color w:val="222222"/>
          <w:sz w:val="20"/>
          <w:szCs w:val="20"/>
          <w:shd w:val="clear" w:color="auto" w:fill="FFFFFF"/>
        </w:rPr>
        <w:t xml:space="preserve"> </w:t>
      </w:r>
    </w:p>
    <w:p w:rsidR="00F57D7B" w:rsidRPr="0087184F" w:rsidRDefault="00F57D7B" w:rsidP="00C504B7">
      <w:pPr>
        <w:autoSpaceDE w:val="0"/>
        <w:autoSpaceDN w:val="0"/>
        <w:adjustRightInd w:val="0"/>
        <w:spacing w:after="0" w:line="360" w:lineRule="auto"/>
        <w:jc w:val="both"/>
        <w:rPr>
          <w:rFonts w:cstheme="minorHAnsi"/>
          <w:sz w:val="20"/>
          <w:szCs w:val="20"/>
        </w:rPr>
      </w:pPr>
      <w:r w:rsidRPr="0087184F">
        <w:rPr>
          <w:rFonts w:cstheme="minorHAnsi"/>
          <w:color w:val="222222"/>
          <w:sz w:val="20"/>
          <w:szCs w:val="20"/>
          <w:shd w:val="clear" w:color="auto" w:fill="FFFFFF"/>
        </w:rPr>
        <w:t xml:space="preserve">At the turn of the century, the </w:t>
      </w:r>
      <w:r w:rsidR="0008590C" w:rsidRPr="0087184F">
        <w:rPr>
          <w:rFonts w:cstheme="minorHAnsi"/>
          <w:color w:val="222222"/>
          <w:sz w:val="20"/>
          <w:szCs w:val="20"/>
          <w:shd w:val="clear" w:color="auto" w:fill="FFFFFF"/>
        </w:rPr>
        <w:t xml:space="preserve">AD </w:t>
      </w:r>
      <w:r w:rsidRPr="0087184F">
        <w:rPr>
          <w:rFonts w:cstheme="minorHAnsi"/>
          <w:color w:val="222222"/>
          <w:sz w:val="20"/>
          <w:szCs w:val="20"/>
          <w:shd w:val="clear" w:color="auto" w:fill="FFFFFF"/>
        </w:rPr>
        <w:t xml:space="preserve">research landscape was one which lacked a comprehensive </w:t>
      </w:r>
      <w:r w:rsidRPr="0087184F">
        <w:rPr>
          <w:rFonts w:cstheme="minorHAnsi"/>
          <w:sz w:val="20"/>
          <w:szCs w:val="20"/>
        </w:rPr>
        <w:t>pathophysiological model of disease progression.</w:t>
      </w:r>
      <w:r w:rsidRPr="0087184F">
        <w:rPr>
          <w:rFonts w:cstheme="minorHAnsi"/>
          <w:color w:val="222222"/>
          <w:sz w:val="20"/>
          <w:szCs w:val="20"/>
          <w:shd w:val="clear" w:color="auto" w:fill="FFFFFF"/>
        </w:rPr>
        <w:t xml:space="preserve"> The clinical diagnosis of AD was almost exclusively based on clinical assessment. The </w:t>
      </w:r>
      <w:r w:rsidRPr="0087184F">
        <w:rPr>
          <w:rFonts w:cstheme="minorHAnsi"/>
          <w:i/>
          <w:color w:val="222222"/>
          <w:sz w:val="20"/>
          <w:szCs w:val="20"/>
          <w:shd w:val="clear" w:color="auto" w:fill="FFFFFF"/>
        </w:rPr>
        <w:t>APOE</w:t>
      </w:r>
      <w:r w:rsidRPr="0087184F">
        <w:rPr>
          <w:rFonts w:cstheme="minorHAnsi"/>
          <w:color w:val="222222"/>
          <w:sz w:val="20"/>
          <w:szCs w:val="20"/>
          <w:shd w:val="clear" w:color="auto" w:fill="FFFFFF"/>
        </w:rPr>
        <w:t xml:space="preserve"> </w:t>
      </w:r>
      <w:r w:rsidRPr="0087184F">
        <w:rPr>
          <w:rFonts w:ascii="Symbol" w:hAnsi="Symbol" w:cstheme="minorHAnsi"/>
          <w:color w:val="222222"/>
          <w:sz w:val="20"/>
          <w:szCs w:val="20"/>
          <w:shd w:val="clear" w:color="auto" w:fill="FFFFFF"/>
        </w:rPr>
        <w:t></w:t>
      </w:r>
      <w:r w:rsidRPr="0087184F">
        <w:rPr>
          <w:rFonts w:cstheme="minorHAnsi"/>
          <w:color w:val="222222"/>
          <w:sz w:val="20"/>
          <w:szCs w:val="20"/>
          <w:shd w:val="clear" w:color="auto" w:fill="FFFFFF"/>
        </w:rPr>
        <w:t xml:space="preserve">4 allele was the primary known genetic AD risk factor and mild cognitive impairment (MCI) had been recognized as a prodromal state of the disease </w:t>
      </w:r>
      <w:r w:rsidR="00FD6D4E" w:rsidRPr="0087184F">
        <w:rPr>
          <w:rFonts w:cstheme="minorHAnsi"/>
          <w:color w:val="222222"/>
          <w:sz w:val="20"/>
          <w:szCs w:val="20"/>
          <w:shd w:val="clear" w:color="auto" w:fill="FFFFFF"/>
        </w:rPr>
        <w:fldChar w:fldCharType="begin"/>
      </w:r>
      <w:r w:rsidR="00FD6D4E" w:rsidRPr="0087184F">
        <w:rPr>
          <w:rFonts w:cstheme="minorHAnsi"/>
          <w:color w:val="222222"/>
          <w:sz w:val="20"/>
          <w:szCs w:val="20"/>
          <w:shd w:val="clear" w:color="auto" w:fill="FFFFFF"/>
        </w:rPr>
        <w:instrText xml:space="preserve"> ADDIN EN.CITE &lt;EndNote&gt;&lt;Cite&gt;&lt;Author&gt;Petersen&lt;/Author&gt;&lt;Year&gt;1999&lt;/Year&gt;&lt;RecNum&gt;439&lt;/RecNum&gt;&lt;DisplayText&gt;(1)&lt;/DisplayText&gt;&lt;record&gt;&lt;rec-number&gt;439&lt;/rec-number&gt;&lt;foreign-keys&gt;&lt;key app="EN" db-id="fdewxtd56v0x55efrfk5ex0se05tz00x2d5w" timestamp="1307389245"&gt;439&lt;/key&gt;&lt;/foreign-keys&gt;&lt;ref-type name="Journal Article"&gt;17&lt;/ref-type&gt;&lt;contributors&gt;&lt;authors&gt;&lt;author&gt;Petersen, R. C.&lt;/author&gt;&lt;author&gt;Smith, G. E.&lt;/author&gt;&lt;author&gt;Waring, S. C.&lt;/author&gt;&lt;author&gt;Ivnik, R. J.&lt;/author&gt;&lt;author&gt;Tangalos, E. G.&lt;/author&gt;&lt;author&gt;Kokmen, E.&lt;/author&gt;&lt;/authors&gt;&lt;/contributors&gt;&lt;auth-address&gt;Department of Neurology, Mayo Clinic, Rochester, Minn 55905, USA.&lt;/auth-address&gt;&lt;titles&gt;&lt;title&gt;Mild cognitive impairment: clinical characterization and outcome&lt;/title&gt;&lt;secondary-title&gt;Arch Neurol&lt;/secondary-title&gt;&lt;/titles&gt;&lt;periodical&gt;&lt;full-title&gt;Arch Neurol&lt;/full-title&gt;&lt;/periodical&gt;&lt;pages&gt;303-8&lt;/pages&gt;&lt;volume&gt;56&lt;/volume&gt;&lt;number&gt;3&lt;/number&gt;&lt;edition&gt;1999/04/06&lt;/edition&gt;&lt;keywords&gt;&lt;keyword&gt;Aged&lt;/keyword&gt;&lt;keyword&gt;Alzheimer Disease/diagnosis/pathology/*psychology&lt;/keyword&gt;&lt;keyword&gt;Cognition Disorders/classification/diagnosis/*psychology&lt;/keyword&gt;&lt;keyword&gt;Demography&lt;/keyword&gt;&lt;keyword&gt;Diagnosis, Differential&lt;/keyword&gt;&lt;keyword&gt;Disease Progression&lt;/keyword&gt;&lt;keyword&gt;Female&lt;/keyword&gt;&lt;keyword&gt;Humans&lt;/keyword&gt;&lt;keyword&gt;Longitudinal Studies&lt;/keyword&gt;&lt;keyword&gt;Male&lt;/keyword&gt;&lt;keyword&gt;*Memory&lt;/keyword&gt;&lt;keyword&gt;Prospective Studies&lt;/keyword&gt;&lt;/keywords&gt;&lt;dates&gt;&lt;year&gt;1999&lt;/year&gt;&lt;pub-dates&gt;&lt;date&gt;Mar&lt;/date&gt;&lt;/pub-dates&gt;&lt;/dates&gt;&lt;isbn&gt;0003-9942 (Print)&amp;#xD;0003-9942 (Linking)&lt;/isbn&gt;&lt;accession-num&gt;10190820&lt;/accession-num&gt;&lt;urls&gt;&lt;related-urls&gt;&lt;url&gt;http://www.ncbi.nlm.nih.gov/pubmed/10190820&lt;/url&gt;&lt;/related-urls&gt;&lt;/urls&gt;&lt;language&gt;eng&lt;/language&gt;&lt;/record&gt;&lt;/Cite&gt;&lt;/EndNote&gt;</w:instrText>
      </w:r>
      <w:r w:rsidR="00FD6D4E" w:rsidRPr="0087184F">
        <w:rPr>
          <w:rFonts w:cstheme="minorHAnsi"/>
          <w:color w:val="222222"/>
          <w:sz w:val="20"/>
          <w:szCs w:val="20"/>
          <w:shd w:val="clear" w:color="auto" w:fill="FFFFFF"/>
        </w:rPr>
        <w:fldChar w:fldCharType="separate"/>
      </w:r>
      <w:r w:rsidR="00FD6D4E" w:rsidRPr="0087184F">
        <w:rPr>
          <w:rFonts w:cstheme="minorHAnsi"/>
          <w:noProof/>
          <w:color w:val="222222"/>
          <w:sz w:val="20"/>
          <w:szCs w:val="20"/>
          <w:shd w:val="clear" w:color="auto" w:fill="FFFFFF"/>
        </w:rPr>
        <w:t>(</w:t>
      </w:r>
      <w:hyperlink w:anchor="_ENREF_1" w:tooltip="Petersen, 1999 #439" w:history="1">
        <w:r w:rsidR="00795734" w:rsidRPr="0087184F">
          <w:rPr>
            <w:rFonts w:cstheme="minorHAnsi"/>
            <w:noProof/>
            <w:color w:val="222222"/>
            <w:sz w:val="20"/>
            <w:szCs w:val="20"/>
            <w:shd w:val="clear" w:color="auto" w:fill="FFFFFF"/>
          </w:rPr>
          <w:t>1</w:t>
        </w:r>
      </w:hyperlink>
      <w:r w:rsidR="00FD6D4E" w:rsidRPr="0087184F">
        <w:rPr>
          <w:rFonts w:cstheme="minorHAnsi"/>
          <w:noProof/>
          <w:color w:val="222222"/>
          <w:sz w:val="20"/>
          <w:szCs w:val="20"/>
          <w:shd w:val="clear" w:color="auto" w:fill="FFFFFF"/>
        </w:rPr>
        <w:t>)</w:t>
      </w:r>
      <w:r w:rsidR="00FD6D4E" w:rsidRPr="0087184F">
        <w:rPr>
          <w:rFonts w:cstheme="minorHAnsi"/>
          <w:color w:val="222222"/>
          <w:sz w:val="20"/>
          <w:szCs w:val="20"/>
          <w:shd w:val="clear" w:color="auto" w:fill="FFFFFF"/>
        </w:rPr>
        <w:fldChar w:fldCharType="end"/>
      </w:r>
      <w:r w:rsidR="00FD6D4E" w:rsidRPr="0087184F">
        <w:rPr>
          <w:rFonts w:cstheme="minorHAnsi"/>
          <w:color w:val="222222"/>
          <w:sz w:val="20"/>
          <w:szCs w:val="20"/>
          <w:shd w:val="clear" w:color="auto" w:fill="FFFFFF"/>
        </w:rPr>
        <w:t xml:space="preserve"> </w:t>
      </w:r>
      <w:r w:rsidR="0060159A" w:rsidRPr="0087184F">
        <w:rPr>
          <w:rFonts w:cstheme="minorHAnsi"/>
          <w:color w:val="222222"/>
          <w:sz w:val="20"/>
          <w:szCs w:val="20"/>
          <w:shd w:val="clear" w:color="auto" w:fill="FFFFFF"/>
        </w:rPr>
        <w:fldChar w:fldCharType="begin"/>
      </w:r>
      <w:r w:rsidR="0060159A" w:rsidRPr="0087184F">
        <w:rPr>
          <w:rFonts w:cstheme="minorHAnsi"/>
          <w:color w:val="222222"/>
          <w:sz w:val="20"/>
          <w:szCs w:val="20"/>
          <w:shd w:val="clear" w:color="auto" w:fill="FFFFFF"/>
        </w:rPr>
        <w:instrText xml:space="preserve"> ADDIN EN.CITE &lt;EndNote&gt;&lt;Cite&gt;&lt;Author&gt;Petersen&lt;/Author&gt;&lt;Year&gt;1996&lt;/Year&gt;&lt;RecNum&gt;1745&lt;/RecNum&gt;&lt;DisplayText&gt;(2)&lt;/DisplayText&gt;&lt;record&gt;&lt;rec-number&gt;1745&lt;/rec-number&gt;&lt;foreign-keys&gt;&lt;key app="EN" db-id="fdewxtd56v0x55efrfk5ex0se05tz00x2d5w" timestamp="1406651015"&gt;1745&lt;/key&gt;&lt;/foreign-keys&gt;&lt;ref-type name="Journal Article"&gt;17&lt;/ref-type&gt;&lt;contributors&gt;&lt;authors&gt;&lt;author&gt;Petersen, R. C.&lt;/author&gt;&lt;author&gt;Waring, S. C.&lt;/author&gt;&lt;author&gt;Smith, G. E.&lt;/author&gt;&lt;author&gt;Tangalos, E. G.&lt;/author&gt;&lt;author&gt;Thibodeau, S. N.&lt;/author&gt;&lt;/authors&gt;&lt;/contributors&gt;&lt;auth-address&gt;Department of Neurology, Mayo Clinic, Rochester, Minnesota 55905, USA.&lt;/auth-address&gt;&lt;titles&gt;&lt;title&gt;Predictive value of APOE genotyping in incipient Alzheimer&amp;apos;s disease&lt;/title&gt;&lt;secondary-title&gt;Ann N Y Acad Sci&lt;/secondary-title&gt;&lt;alt-title&gt;Annals of the New York Academy of Sciences&lt;/alt-title&gt;&lt;/titles&gt;&lt;periodical&gt;&lt;full-title&gt;Ann N Y Acad Sci&lt;/full-title&gt;&lt;abbr-1&gt;Annals of the New York Academy of Sciences&lt;/abbr-1&gt;&lt;/periodical&gt;&lt;alt-periodical&gt;&lt;full-title&gt;Ann N Y Acad Sci&lt;/full-title&gt;&lt;abbr-1&gt;Annals of the New York Academy of Sciences&lt;/abbr-1&gt;&lt;/alt-periodical&gt;&lt;pages&gt;58-69&lt;/pages&gt;&lt;volume&gt;802&lt;/volume&gt;&lt;keywords&gt;&lt;keyword&gt;Aged&lt;/keyword&gt;&lt;keyword&gt;Aged, 80 and over&lt;/keyword&gt;&lt;keyword&gt;Alleles&lt;/keyword&gt;&lt;keyword&gt;Alzheimer Disease/diagnosis/*genetics&lt;/keyword&gt;&lt;keyword&gt;Apolipoproteins E/*genetics&lt;/keyword&gt;&lt;keyword&gt;Cognition Disorders/diagnosis&lt;/keyword&gt;&lt;keyword&gt;Female&lt;/keyword&gt;&lt;keyword&gt;Gene Frequency&lt;/keyword&gt;&lt;keyword&gt;Genotype&lt;/keyword&gt;&lt;keyword&gt;Humans&lt;/keyword&gt;&lt;keyword&gt;Male&lt;/keyword&gt;&lt;keyword&gt;Minnesota&lt;/keyword&gt;&lt;keyword&gt;Predictive Value of Tests&lt;/keyword&gt;&lt;/keywords&gt;&lt;dates&gt;&lt;year&gt;1996&lt;/year&gt;&lt;pub-dates&gt;&lt;date&gt;Dec 16&lt;/date&gt;&lt;/pub-dates&gt;&lt;/dates&gt;&lt;isbn&gt;0077-8923 (Print)&amp;#xD;0077-8923 (Linking)&lt;/isbn&gt;&lt;accession-num&gt;8993485&lt;/accession-num&gt;&lt;urls&gt;&lt;related-urls&gt;&lt;url&gt;http://www.ncbi.nlm.nih.gov/pubmed/8993485&lt;/url&gt;&lt;/related-urls&gt;&lt;/urls&gt;&lt;/record&gt;&lt;/Cite&gt;&lt;/EndNote&gt;</w:instrText>
      </w:r>
      <w:r w:rsidR="0060159A" w:rsidRPr="0087184F">
        <w:rPr>
          <w:rFonts w:cstheme="minorHAnsi"/>
          <w:color w:val="222222"/>
          <w:sz w:val="20"/>
          <w:szCs w:val="20"/>
          <w:shd w:val="clear" w:color="auto" w:fill="FFFFFF"/>
        </w:rPr>
        <w:fldChar w:fldCharType="separate"/>
      </w:r>
      <w:r w:rsidR="0060159A" w:rsidRPr="0087184F">
        <w:rPr>
          <w:rFonts w:cstheme="minorHAnsi"/>
          <w:noProof/>
          <w:color w:val="222222"/>
          <w:sz w:val="20"/>
          <w:szCs w:val="20"/>
          <w:shd w:val="clear" w:color="auto" w:fill="FFFFFF"/>
        </w:rPr>
        <w:t>(</w:t>
      </w:r>
      <w:hyperlink w:anchor="_ENREF_2" w:tooltip="Petersen, 1996 #1745" w:history="1">
        <w:r w:rsidR="00795734" w:rsidRPr="0087184F">
          <w:rPr>
            <w:rFonts w:cstheme="minorHAnsi"/>
            <w:noProof/>
            <w:color w:val="222222"/>
            <w:sz w:val="20"/>
            <w:szCs w:val="20"/>
            <w:shd w:val="clear" w:color="auto" w:fill="FFFFFF"/>
          </w:rPr>
          <w:t>2</w:t>
        </w:r>
      </w:hyperlink>
      <w:r w:rsidR="0060159A" w:rsidRPr="0087184F">
        <w:rPr>
          <w:rFonts w:cstheme="minorHAnsi"/>
          <w:noProof/>
          <w:color w:val="222222"/>
          <w:sz w:val="20"/>
          <w:szCs w:val="20"/>
          <w:shd w:val="clear" w:color="auto" w:fill="FFFFFF"/>
        </w:rPr>
        <w:t>)</w:t>
      </w:r>
      <w:r w:rsidR="0060159A" w:rsidRPr="0087184F">
        <w:rPr>
          <w:rFonts w:cstheme="minorHAnsi"/>
          <w:color w:val="222222"/>
          <w:sz w:val="20"/>
          <w:szCs w:val="20"/>
          <w:shd w:val="clear" w:color="auto" w:fill="FFFFFF"/>
        </w:rPr>
        <w:fldChar w:fldCharType="end"/>
      </w:r>
      <w:r w:rsidRPr="0087184F">
        <w:rPr>
          <w:rFonts w:cstheme="minorHAnsi"/>
          <w:color w:val="222222"/>
          <w:sz w:val="20"/>
          <w:szCs w:val="20"/>
          <w:shd w:val="clear" w:color="auto" w:fill="FFFFFF"/>
        </w:rPr>
        <w:t>. The pharmaceutical industry was developing disease-modifying treatments to be tested, although it was widely recognized that clinical trials of these treatments were limited because clinical and cognitive outcome measures were the only ways to detect treatment effects. Although pa</w:t>
      </w:r>
      <w:r w:rsidR="00F84AF0" w:rsidRPr="0087184F">
        <w:rPr>
          <w:rFonts w:cstheme="minorHAnsi"/>
          <w:color w:val="222222"/>
          <w:sz w:val="20"/>
          <w:szCs w:val="20"/>
          <w:shd w:val="clear" w:color="auto" w:fill="FFFFFF"/>
        </w:rPr>
        <w:t>tient functioning and cognition</w:t>
      </w:r>
      <w:r w:rsidRPr="0087184F">
        <w:rPr>
          <w:rFonts w:cstheme="minorHAnsi"/>
          <w:color w:val="222222"/>
          <w:sz w:val="20"/>
          <w:szCs w:val="20"/>
          <w:shd w:val="clear" w:color="auto" w:fill="FFFFFF"/>
        </w:rPr>
        <w:t>, especially memory, are extremely important, it is generally accepted that brain function is affected by many factors other than the progress</w:t>
      </w:r>
      <w:r w:rsidR="007C308D" w:rsidRPr="0087184F">
        <w:rPr>
          <w:rFonts w:cstheme="minorHAnsi"/>
          <w:color w:val="222222"/>
          <w:sz w:val="20"/>
          <w:szCs w:val="20"/>
          <w:shd w:val="clear" w:color="auto" w:fill="FFFFFF"/>
        </w:rPr>
        <w:t>ion</w:t>
      </w:r>
      <w:r w:rsidRPr="0087184F">
        <w:rPr>
          <w:rFonts w:cstheme="minorHAnsi"/>
          <w:color w:val="222222"/>
          <w:sz w:val="20"/>
          <w:szCs w:val="20"/>
          <w:shd w:val="clear" w:color="auto" w:fill="FFFFFF"/>
        </w:rPr>
        <w:t xml:space="preserve"> of AD</w:t>
      </w:r>
      <w:r w:rsidR="007C308D" w:rsidRPr="0087184F">
        <w:rPr>
          <w:rFonts w:cstheme="minorHAnsi"/>
          <w:color w:val="222222"/>
          <w:sz w:val="20"/>
          <w:szCs w:val="20"/>
          <w:shd w:val="clear" w:color="auto" w:fill="FFFFFF"/>
        </w:rPr>
        <w:t xml:space="preserve"> pathology</w:t>
      </w:r>
      <w:r w:rsidRPr="0087184F">
        <w:rPr>
          <w:rFonts w:cstheme="minorHAnsi"/>
          <w:color w:val="222222"/>
          <w:sz w:val="20"/>
          <w:szCs w:val="20"/>
          <w:shd w:val="clear" w:color="auto" w:fill="FFFFFF"/>
        </w:rPr>
        <w:t xml:space="preserve">. Therefore, the statistical power of clinical and cognitive measurements to detect the effects of treatments aimed at slowing progression of AD is poor, leading to long trials with large sample sizes.   Interest burgeoned in MRI and PET biomarkers as more precise alternatives to cognitive tests </w:t>
      </w:r>
      <w:r w:rsidR="007C308D" w:rsidRPr="0087184F">
        <w:rPr>
          <w:rFonts w:cstheme="minorHAnsi"/>
          <w:color w:val="222222"/>
          <w:sz w:val="20"/>
          <w:szCs w:val="20"/>
          <w:shd w:val="clear" w:color="auto" w:fill="FFFFFF"/>
        </w:rPr>
        <w:t xml:space="preserve">for the </w:t>
      </w:r>
      <w:r w:rsidRPr="0087184F">
        <w:rPr>
          <w:rFonts w:cstheme="minorHAnsi"/>
          <w:color w:val="222222"/>
          <w:sz w:val="20"/>
          <w:szCs w:val="20"/>
          <w:shd w:val="clear" w:color="auto" w:fill="FFFFFF"/>
        </w:rPr>
        <w:t>assess</w:t>
      </w:r>
      <w:r w:rsidR="007C308D" w:rsidRPr="0087184F">
        <w:rPr>
          <w:rFonts w:cstheme="minorHAnsi"/>
          <w:color w:val="222222"/>
          <w:sz w:val="20"/>
          <w:szCs w:val="20"/>
          <w:shd w:val="clear" w:color="auto" w:fill="FFFFFF"/>
        </w:rPr>
        <w:t>ment of</w:t>
      </w:r>
      <w:r w:rsidRPr="0087184F">
        <w:rPr>
          <w:rFonts w:cstheme="minorHAnsi"/>
          <w:color w:val="222222"/>
          <w:sz w:val="20"/>
          <w:szCs w:val="20"/>
          <w:shd w:val="clear" w:color="auto" w:fill="FFFFFF"/>
        </w:rPr>
        <w:t xml:space="preserve"> disease progression, especially at earlier stages of the disease. </w:t>
      </w:r>
      <w:r w:rsidRPr="0087184F">
        <w:rPr>
          <w:rFonts w:cstheme="minorHAnsi"/>
          <w:color w:val="333333"/>
          <w:sz w:val="20"/>
          <w:szCs w:val="20"/>
        </w:rPr>
        <w:t xml:space="preserve">If such biomarkers </w:t>
      </w:r>
      <w:r w:rsidR="00BE61C3">
        <w:rPr>
          <w:rFonts w:cstheme="minorHAnsi"/>
          <w:color w:val="333333"/>
          <w:sz w:val="20"/>
          <w:szCs w:val="20"/>
        </w:rPr>
        <w:t xml:space="preserve">could </w:t>
      </w:r>
      <w:r w:rsidRPr="0087184F">
        <w:rPr>
          <w:rFonts w:cstheme="minorHAnsi"/>
          <w:color w:val="333333"/>
          <w:sz w:val="20"/>
          <w:szCs w:val="20"/>
        </w:rPr>
        <w:t>be developed and validated, the cost and length of drug trials could be reduced. Furthermore, the AD field would greatly benefit from surrogate outcome measure</w:t>
      </w:r>
      <w:r w:rsidR="00BE61C3">
        <w:rPr>
          <w:rFonts w:cstheme="minorHAnsi"/>
          <w:color w:val="333333"/>
          <w:sz w:val="20"/>
          <w:szCs w:val="20"/>
        </w:rPr>
        <w:t>s</w:t>
      </w:r>
      <w:r w:rsidRPr="0087184F">
        <w:rPr>
          <w:rFonts w:cstheme="minorHAnsi"/>
          <w:color w:val="333333"/>
          <w:sz w:val="20"/>
          <w:szCs w:val="20"/>
        </w:rPr>
        <w:t xml:space="preserve">, </w:t>
      </w:r>
      <w:r w:rsidR="00BE61C3">
        <w:rPr>
          <w:rFonts w:cstheme="minorHAnsi"/>
          <w:color w:val="333333"/>
          <w:sz w:val="20"/>
          <w:szCs w:val="20"/>
        </w:rPr>
        <w:t xml:space="preserve">i.e. </w:t>
      </w:r>
      <w:r w:rsidR="0060159A" w:rsidRPr="0087184F">
        <w:rPr>
          <w:rFonts w:cstheme="minorHAnsi"/>
          <w:color w:val="333333"/>
          <w:sz w:val="20"/>
          <w:szCs w:val="20"/>
        </w:rPr>
        <w:t>biomarker</w:t>
      </w:r>
      <w:r w:rsidR="00BE61C3">
        <w:rPr>
          <w:rFonts w:cstheme="minorHAnsi"/>
          <w:color w:val="333333"/>
          <w:sz w:val="20"/>
          <w:szCs w:val="20"/>
        </w:rPr>
        <w:t>s</w:t>
      </w:r>
      <w:r w:rsidR="0060159A" w:rsidRPr="0087184F">
        <w:rPr>
          <w:rFonts w:cstheme="minorHAnsi"/>
          <w:color w:val="333333"/>
          <w:sz w:val="20"/>
          <w:szCs w:val="20"/>
        </w:rPr>
        <w:t xml:space="preserve"> that</w:t>
      </w:r>
      <w:r w:rsidRPr="0087184F">
        <w:rPr>
          <w:rFonts w:cstheme="minorHAnsi"/>
          <w:color w:val="333333"/>
          <w:sz w:val="20"/>
          <w:szCs w:val="20"/>
        </w:rPr>
        <w:t xml:space="preserve"> accurate</w:t>
      </w:r>
      <w:r w:rsidR="0060159A" w:rsidRPr="0087184F">
        <w:rPr>
          <w:rFonts w:cstheme="minorHAnsi"/>
          <w:color w:val="333333"/>
          <w:sz w:val="20"/>
          <w:szCs w:val="20"/>
        </w:rPr>
        <w:t xml:space="preserve">ly detect disease progression </w:t>
      </w:r>
      <w:r w:rsidRPr="0087184F">
        <w:rPr>
          <w:rFonts w:cstheme="minorHAnsi"/>
          <w:color w:val="333333"/>
          <w:sz w:val="20"/>
          <w:szCs w:val="20"/>
        </w:rPr>
        <w:t>with higher statistical power than clinical or cognitive measurements.</w:t>
      </w:r>
      <w:r w:rsidRPr="0087184F">
        <w:rPr>
          <w:rFonts w:cstheme="minorHAnsi"/>
          <w:color w:val="222222"/>
          <w:sz w:val="20"/>
          <w:szCs w:val="20"/>
          <w:shd w:val="clear" w:color="auto" w:fill="FFFFFF"/>
        </w:rPr>
        <w:t xml:space="preserve"> However, it was soon recognized that the efficacy of these biomarkers could only be accurately assessed using </w:t>
      </w:r>
      <w:r w:rsidRPr="0087184F">
        <w:rPr>
          <w:rFonts w:cstheme="minorHAnsi"/>
          <w:sz w:val="20"/>
          <w:szCs w:val="20"/>
        </w:rPr>
        <w:t xml:space="preserve">a standardized cohort using standardized methods </w:t>
      </w:r>
      <w:r w:rsidR="0060159A" w:rsidRPr="0087184F">
        <w:rPr>
          <w:rFonts w:cstheme="minorHAnsi"/>
          <w:sz w:val="20"/>
          <w:szCs w:val="20"/>
        </w:rPr>
        <w:fldChar w:fldCharType="begin">
          <w:fldData xml:space="preserve">PEVuZE5vdGU+PENpdGU+PEF1dGhvcj5XZWluZXI8L0F1dGhvcj48WWVhcj4yMDEwPC9ZZWFyPjxS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</w:fldData>
        </w:fldChar>
      </w:r>
      <w:r w:rsidR="0060159A" w:rsidRPr="0087184F">
        <w:rPr>
          <w:rFonts w:cstheme="minorHAnsi"/>
          <w:sz w:val="20"/>
          <w:szCs w:val="20"/>
        </w:rPr>
        <w:instrText xml:space="preserve"> ADDIN EN.CITE </w:instrText>
      </w:r>
      <w:r w:rsidR="0060159A" w:rsidRPr="0087184F">
        <w:rPr>
          <w:rFonts w:cstheme="minorHAnsi"/>
          <w:sz w:val="20"/>
          <w:szCs w:val="20"/>
        </w:rPr>
        <w:fldChar w:fldCharType="begin">
          <w:fldData xml:space="preserve">PEVuZE5vdGU+PENpdGU+PEF1dGhvcj5XZWluZXI8L0F1dGhvcj48WWVhcj4yMDEwPC9ZZWFyPjxS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</w:fldData>
        </w:fldChar>
      </w:r>
      <w:r w:rsidR="0060159A" w:rsidRPr="0087184F">
        <w:rPr>
          <w:rFonts w:cstheme="minorHAnsi"/>
          <w:sz w:val="20"/>
          <w:szCs w:val="20"/>
        </w:rPr>
        <w:instrText xml:space="preserve"> ADDIN EN.CITE.DATA </w:instrText>
      </w:r>
      <w:r w:rsidR="0060159A" w:rsidRPr="0087184F">
        <w:rPr>
          <w:rFonts w:cstheme="minorHAnsi"/>
          <w:sz w:val="20"/>
          <w:szCs w:val="20"/>
        </w:rPr>
      </w:r>
      <w:r w:rsidR="0060159A" w:rsidRPr="0087184F">
        <w:rPr>
          <w:rFonts w:cstheme="minorHAnsi"/>
          <w:sz w:val="20"/>
          <w:szCs w:val="20"/>
        </w:rPr>
        <w:fldChar w:fldCharType="end"/>
      </w:r>
      <w:r w:rsidR="0060159A" w:rsidRPr="0087184F">
        <w:rPr>
          <w:rFonts w:cstheme="minorHAnsi"/>
          <w:sz w:val="20"/>
          <w:szCs w:val="20"/>
        </w:rPr>
      </w:r>
      <w:r w:rsidR="0060159A" w:rsidRPr="0087184F">
        <w:rPr>
          <w:rFonts w:cstheme="minorHAnsi"/>
          <w:sz w:val="20"/>
          <w:szCs w:val="20"/>
        </w:rPr>
        <w:fldChar w:fldCharType="separate"/>
      </w:r>
      <w:r w:rsidR="0060159A" w:rsidRPr="0087184F">
        <w:rPr>
          <w:rFonts w:cstheme="minorHAnsi"/>
          <w:noProof/>
          <w:sz w:val="20"/>
          <w:szCs w:val="20"/>
        </w:rPr>
        <w:t>(</w:t>
      </w:r>
      <w:hyperlink w:anchor="_ENREF_3" w:tooltip="Weiner, 2010 #113" w:history="1">
        <w:r w:rsidR="00795734" w:rsidRPr="0087184F">
          <w:rPr>
            <w:rFonts w:cstheme="minorHAnsi"/>
            <w:noProof/>
            <w:sz w:val="20"/>
            <w:szCs w:val="20"/>
          </w:rPr>
          <w:t>3</w:t>
        </w:r>
      </w:hyperlink>
      <w:r w:rsidR="0060159A" w:rsidRPr="0087184F">
        <w:rPr>
          <w:rFonts w:cstheme="minorHAnsi"/>
          <w:noProof/>
          <w:sz w:val="20"/>
          <w:szCs w:val="20"/>
        </w:rPr>
        <w:t xml:space="preserve">, </w:t>
      </w:r>
      <w:hyperlink w:anchor="_ENREF_4" w:tooltip="Mueller, 2005 #3" w:history="1">
        <w:r w:rsidR="00795734" w:rsidRPr="0087184F">
          <w:rPr>
            <w:rFonts w:cstheme="minorHAnsi"/>
            <w:noProof/>
            <w:sz w:val="20"/>
            <w:szCs w:val="20"/>
          </w:rPr>
          <w:t>4</w:t>
        </w:r>
      </w:hyperlink>
      <w:r w:rsidR="0060159A" w:rsidRPr="0087184F">
        <w:rPr>
          <w:rFonts w:cstheme="minorHAnsi"/>
          <w:noProof/>
          <w:sz w:val="20"/>
          <w:szCs w:val="20"/>
        </w:rPr>
        <w:t>)</w:t>
      </w:r>
      <w:r w:rsidR="0060159A" w:rsidRPr="0087184F">
        <w:rPr>
          <w:rFonts w:cstheme="minorHAnsi"/>
          <w:sz w:val="20"/>
          <w:szCs w:val="20"/>
        </w:rPr>
        <w:fldChar w:fldCharType="end"/>
      </w:r>
      <w:r w:rsidR="0060159A" w:rsidRPr="0087184F">
        <w:rPr>
          <w:rFonts w:cstheme="minorHAnsi"/>
          <w:sz w:val="20"/>
          <w:szCs w:val="20"/>
        </w:rPr>
        <w:t>.</w:t>
      </w:r>
      <w:r w:rsidRPr="0087184F">
        <w:rPr>
          <w:rFonts w:cstheme="minorHAnsi"/>
          <w:sz w:val="20"/>
          <w:szCs w:val="20"/>
        </w:rPr>
        <w:t xml:space="preserve"> ADNI was established primarily to fill this need.</w:t>
      </w:r>
    </w:p>
    <w:p w:rsidR="00F57D7B" w:rsidRPr="0087184F" w:rsidRDefault="00F57D7B" w:rsidP="00C504B7">
      <w:pPr>
        <w:autoSpaceDE w:val="0"/>
        <w:autoSpaceDN w:val="0"/>
        <w:adjustRightInd w:val="0"/>
        <w:spacing w:after="0" w:line="360" w:lineRule="auto"/>
        <w:jc w:val="both"/>
        <w:rPr>
          <w:rFonts w:cstheme="minorHAnsi"/>
          <w:sz w:val="20"/>
          <w:szCs w:val="20"/>
        </w:rPr>
      </w:pPr>
    </w:p>
    <w:p w:rsidR="00F57D7B" w:rsidRPr="0087184F" w:rsidRDefault="007C308D" w:rsidP="00C504B7">
      <w:pPr>
        <w:autoSpaceDE w:val="0"/>
        <w:autoSpaceDN w:val="0"/>
        <w:adjustRightInd w:val="0"/>
        <w:spacing w:after="0" w:line="360" w:lineRule="auto"/>
        <w:jc w:val="both"/>
        <w:rPr>
          <w:rFonts w:cstheme="minorHAnsi"/>
          <w:sz w:val="20"/>
          <w:szCs w:val="20"/>
        </w:rPr>
      </w:pPr>
      <w:r w:rsidRPr="0087184F">
        <w:rPr>
          <w:rFonts w:cstheme="minorHAnsi"/>
          <w:sz w:val="20"/>
          <w:szCs w:val="20"/>
        </w:rPr>
        <w:t>Designed</w:t>
      </w:r>
      <w:r w:rsidR="00F57D7B" w:rsidRPr="0087184F">
        <w:rPr>
          <w:rFonts w:cstheme="minorHAnsi"/>
          <w:sz w:val="20"/>
          <w:szCs w:val="20"/>
        </w:rPr>
        <w:t xml:space="preserve"> as a </w:t>
      </w:r>
      <w:r w:rsidR="00F57D7B" w:rsidRPr="0087184F">
        <w:rPr>
          <w:rFonts w:cstheme="minorHAnsi"/>
          <w:color w:val="171717"/>
          <w:sz w:val="20"/>
          <w:szCs w:val="20"/>
          <w:shd w:val="clear" w:color="auto" w:fill="FFFFFF"/>
        </w:rPr>
        <w:t>multisite, longitudinal, prospective, naturalistic study of normal cognitive aging, MCI and early AD, the primary goal of ADNI was to develop imaging and other biomarkers for use in clinical trials</w:t>
      </w:r>
      <w:r w:rsidR="0060159A" w:rsidRPr="0087184F">
        <w:rPr>
          <w:rFonts w:cstheme="minorHAnsi"/>
          <w:color w:val="171717"/>
          <w:sz w:val="20"/>
          <w:szCs w:val="20"/>
          <w:shd w:val="clear" w:color="auto" w:fill="FFFFFF"/>
        </w:rPr>
        <w:t xml:space="preserve"> </w:t>
      </w:r>
      <w:r w:rsidR="0060159A" w:rsidRPr="0087184F">
        <w:rPr>
          <w:rFonts w:cstheme="minorHAnsi"/>
          <w:color w:val="171717"/>
          <w:sz w:val="20"/>
          <w:szCs w:val="20"/>
          <w:shd w:val="clear" w:color="auto" w:fill="FFFFFF"/>
        </w:rPr>
        <w:fldChar w:fldCharType="begin">
          <w:fldData xml:space="preserve">PEVuZE5vdGU+PENpdGU+PEF1dGhvcj5NdWVsbGVyPC9BdXRob3I+PFllYXI+MjAwNTwvWWVhcj48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</w:fldData>
        </w:fldChar>
      </w:r>
      <w:r w:rsidR="0060159A" w:rsidRPr="0087184F">
        <w:rPr>
          <w:rFonts w:cstheme="minorHAnsi"/>
          <w:color w:val="171717"/>
          <w:sz w:val="20"/>
          <w:szCs w:val="20"/>
          <w:shd w:val="clear" w:color="auto" w:fill="FFFFFF"/>
        </w:rPr>
        <w:instrText xml:space="preserve"> ADDIN EN.CITE </w:instrText>
      </w:r>
      <w:r w:rsidR="0060159A" w:rsidRPr="0087184F">
        <w:rPr>
          <w:rFonts w:cstheme="minorHAnsi"/>
          <w:color w:val="171717"/>
          <w:sz w:val="20"/>
          <w:szCs w:val="20"/>
          <w:shd w:val="clear" w:color="auto" w:fill="FFFFFF"/>
        </w:rPr>
        <w:fldChar w:fldCharType="begin">
          <w:fldData xml:space="preserve">PEVuZE5vdGU+PENpdGU+PEF1dGhvcj5NdWVsbGVyPC9BdXRob3I+PFllYXI+MjAwNTwvWWVhcj48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</w:fldData>
        </w:fldChar>
      </w:r>
      <w:r w:rsidR="0060159A" w:rsidRPr="0087184F">
        <w:rPr>
          <w:rFonts w:cstheme="minorHAnsi"/>
          <w:color w:val="171717"/>
          <w:sz w:val="20"/>
          <w:szCs w:val="20"/>
          <w:shd w:val="clear" w:color="auto" w:fill="FFFFFF"/>
        </w:rPr>
        <w:instrText xml:space="preserve"> ADDIN EN.CITE.DATA </w:instrText>
      </w:r>
      <w:r w:rsidR="0060159A" w:rsidRPr="0087184F">
        <w:rPr>
          <w:rFonts w:cstheme="minorHAnsi"/>
          <w:color w:val="171717"/>
          <w:sz w:val="20"/>
          <w:szCs w:val="20"/>
          <w:shd w:val="clear" w:color="auto" w:fill="FFFFFF"/>
        </w:rPr>
      </w:r>
      <w:r w:rsidR="0060159A" w:rsidRPr="0087184F">
        <w:rPr>
          <w:rFonts w:cstheme="minorHAnsi"/>
          <w:color w:val="171717"/>
          <w:sz w:val="20"/>
          <w:szCs w:val="20"/>
          <w:shd w:val="clear" w:color="auto" w:fill="FFFFFF"/>
        </w:rPr>
        <w:fldChar w:fldCharType="end"/>
      </w:r>
      <w:r w:rsidR="0060159A" w:rsidRPr="0087184F">
        <w:rPr>
          <w:rFonts w:cstheme="minorHAnsi"/>
          <w:color w:val="171717"/>
          <w:sz w:val="20"/>
          <w:szCs w:val="20"/>
          <w:shd w:val="clear" w:color="auto" w:fill="FFFFFF"/>
        </w:rPr>
      </w:r>
      <w:r w:rsidR="0060159A" w:rsidRPr="0087184F">
        <w:rPr>
          <w:rFonts w:cstheme="minorHAnsi"/>
          <w:color w:val="171717"/>
          <w:sz w:val="20"/>
          <w:szCs w:val="20"/>
          <w:shd w:val="clear" w:color="auto" w:fill="FFFFFF"/>
        </w:rPr>
        <w:fldChar w:fldCharType="separate"/>
      </w:r>
      <w:r w:rsidR="0060159A" w:rsidRPr="0087184F">
        <w:rPr>
          <w:rFonts w:cstheme="minorHAnsi"/>
          <w:noProof/>
          <w:color w:val="171717"/>
          <w:sz w:val="20"/>
          <w:szCs w:val="20"/>
          <w:shd w:val="clear" w:color="auto" w:fill="FFFFFF"/>
        </w:rPr>
        <w:t>(</w:t>
      </w:r>
      <w:hyperlink w:anchor="_ENREF_3" w:tooltip="Weiner, 2010 #113" w:history="1">
        <w:r w:rsidR="00795734" w:rsidRPr="0087184F">
          <w:rPr>
            <w:rFonts w:cstheme="minorHAnsi"/>
            <w:noProof/>
            <w:color w:val="171717"/>
            <w:sz w:val="20"/>
            <w:szCs w:val="20"/>
            <w:shd w:val="clear" w:color="auto" w:fill="FFFFFF"/>
          </w:rPr>
          <w:t>3</w:t>
        </w:r>
      </w:hyperlink>
      <w:r w:rsidR="0060159A" w:rsidRPr="0087184F">
        <w:rPr>
          <w:rFonts w:cstheme="minorHAnsi"/>
          <w:noProof/>
          <w:color w:val="171717"/>
          <w:sz w:val="20"/>
          <w:szCs w:val="20"/>
          <w:shd w:val="clear" w:color="auto" w:fill="FFFFFF"/>
        </w:rPr>
        <w:t xml:space="preserve">, </w:t>
      </w:r>
      <w:hyperlink w:anchor="_ENREF_4" w:tooltip="Mueller, 2005 #3" w:history="1">
        <w:r w:rsidR="00795734" w:rsidRPr="0087184F">
          <w:rPr>
            <w:rFonts w:cstheme="minorHAnsi"/>
            <w:noProof/>
            <w:color w:val="171717"/>
            <w:sz w:val="20"/>
            <w:szCs w:val="20"/>
            <w:shd w:val="clear" w:color="auto" w:fill="FFFFFF"/>
          </w:rPr>
          <w:t>4</w:t>
        </w:r>
      </w:hyperlink>
      <w:r w:rsidR="0060159A" w:rsidRPr="0087184F">
        <w:rPr>
          <w:rFonts w:cstheme="minorHAnsi"/>
          <w:noProof/>
          <w:color w:val="171717"/>
          <w:sz w:val="20"/>
          <w:szCs w:val="20"/>
          <w:shd w:val="clear" w:color="auto" w:fill="FFFFFF"/>
        </w:rPr>
        <w:t>)</w:t>
      </w:r>
      <w:r w:rsidR="0060159A" w:rsidRPr="0087184F">
        <w:rPr>
          <w:rFonts w:cstheme="minorHAnsi"/>
          <w:color w:val="171717"/>
          <w:sz w:val="20"/>
          <w:szCs w:val="20"/>
          <w:shd w:val="clear" w:color="auto" w:fill="FFFFFF"/>
        </w:rPr>
        <w:fldChar w:fldCharType="end"/>
      </w:r>
      <w:r w:rsidR="0060159A" w:rsidRPr="0087184F">
        <w:rPr>
          <w:rFonts w:cstheme="minorHAnsi"/>
          <w:color w:val="171717"/>
          <w:sz w:val="20"/>
          <w:szCs w:val="20"/>
          <w:shd w:val="clear" w:color="auto" w:fill="FFFFFF"/>
        </w:rPr>
        <w:t xml:space="preserve">. </w:t>
      </w:r>
      <w:r w:rsidR="00F57D7B" w:rsidRPr="0087184F">
        <w:rPr>
          <w:rFonts w:cstheme="minorHAnsi"/>
          <w:sz w:val="20"/>
          <w:szCs w:val="20"/>
        </w:rPr>
        <w:t xml:space="preserve">To achieve this, ADNI </w:t>
      </w:r>
      <w:r w:rsidR="0060159A" w:rsidRPr="0087184F">
        <w:rPr>
          <w:rFonts w:cstheme="minorHAnsi"/>
          <w:sz w:val="20"/>
          <w:szCs w:val="20"/>
        </w:rPr>
        <w:t xml:space="preserve">enrolled a large cohort (&gt;800) of participants across the spectrum of the disease and </w:t>
      </w:r>
      <w:r w:rsidR="00F57D7B" w:rsidRPr="0087184F">
        <w:rPr>
          <w:rFonts w:cstheme="minorHAnsi"/>
          <w:sz w:val="20"/>
          <w:szCs w:val="20"/>
        </w:rPr>
        <w:t>developed optimized and standardized methods</w:t>
      </w:r>
      <w:r w:rsidR="0060159A" w:rsidRPr="0087184F">
        <w:rPr>
          <w:rFonts w:cstheme="minorHAnsi"/>
          <w:sz w:val="20"/>
          <w:szCs w:val="20"/>
        </w:rPr>
        <w:t xml:space="preserve"> </w:t>
      </w:r>
      <w:r w:rsidR="00F57D7B" w:rsidRPr="0087184F">
        <w:rPr>
          <w:rFonts w:cstheme="minorHAnsi"/>
          <w:sz w:val="20"/>
          <w:szCs w:val="20"/>
        </w:rPr>
        <w:t>that cou</w:t>
      </w:r>
      <w:r w:rsidR="0060159A" w:rsidRPr="0087184F">
        <w:rPr>
          <w:rFonts w:cstheme="minorHAnsi"/>
          <w:sz w:val="20"/>
          <w:szCs w:val="20"/>
        </w:rPr>
        <w:t xml:space="preserve">ld be used in a multi-site </w:t>
      </w:r>
      <w:r w:rsidR="00F57D7B" w:rsidRPr="0087184F">
        <w:rPr>
          <w:rFonts w:cstheme="minorHAnsi"/>
          <w:sz w:val="20"/>
          <w:szCs w:val="20"/>
        </w:rPr>
        <w:t xml:space="preserve"> </w:t>
      </w:r>
      <w:r w:rsidR="0060159A" w:rsidRPr="0087184F">
        <w:rPr>
          <w:rFonts w:cstheme="minorHAnsi"/>
          <w:sz w:val="20"/>
          <w:szCs w:val="20"/>
        </w:rPr>
        <w:t xml:space="preserve">setting </w:t>
      </w:r>
      <w:r w:rsidR="00F57D7B" w:rsidRPr="0087184F">
        <w:rPr>
          <w:rFonts w:cstheme="minorHAnsi"/>
          <w:sz w:val="20"/>
          <w:szCs w:val="20"/>
        </w:rPr>
        <w:t>to characterize the cohort using clini</w:t>
      </w:r>
      <w:r w:rsidR="00FD040D" w:rsidRPr="0087184F">
        <w:rPr>
          <w:rFonts w:cstheme="minorHAnsi"/>
          <w:sz w:val="20"/>
          <w:szCs w:val="20"/>
        </w:rPr>
        <w:t xml:space="preserve">cal, cognitive, </w:t>
      </w:r>
      <w:r w:rsidR="0060159A" w:rsidRPr="0087184F">
        <w:rPr>
          <w:rFonts w:cstheme="minorHAnsi"/>
          <w:sz w:val="20"/>
          <w:szCs w:val="20"/>
        </w:rPr>
        <w:t>MRI, PET,</w:t>
      </w:r>
      <w:r w:rsidR="00F57D7B" w:rsidRPr="0087184F">
        <w:rPr>
          <w:rFonts w:cstheme="minorHAnsi"/>
          <w:sz w:val="20"/>
          <w:szCs w:val="20"/>
        </w:rPr>
        <w:t xml:space="preserve"> </w:t>
      </w:r>
      <w:proofErr w:type="spellStart"/>
      <w:r w:rsidR="00F57D7B" w:rsidRPr="0087184F">
        <w:rPr>
          <w:rFonts w:cstheme="minorHAnsi"/>
          <w:sz w:val="20"/>
          <w:szCs w:val="20"/>
        </w:rPr>
        <w:t>biofluid</w:t>
      </w:r>
      <w:proofErr w:type="spellEnd"/>
      <w:r w:rsidR="00F57D7B" w:rsidRPr="0087184F">
        <w:rPr>
          <w:rFonts w:cstheme="minorHAnsi"/>
          <w:sz w:val="20"/>
          <w:szCs w:val="20"/>
        </w:rPr>
        <w:t xml:space="preserve"> and genetics measur</w:t>
      </w:r>
      <w:r w:rsidR="00796463" w:rsidRPr="0087184F">
        <w:rPr>
          <w:rFonts w:cstheme="minorHAnsi"/>
          <w:sz w:val="20"/>
          <w:szCs w:val="20"/>
        </w:rPr>
        <w:t>e</w:t>
      </w:r>
      <w:r w:rsidR="00F57D7B" w:rsidRPr="0087184F">
        <w:rPr>
          <w:rFonts w:cstheme="minorHAnsi"/>
          <w:sz w:val="20"/>
          <w:szCs w:val="20"/>
        </w:rPr>
        <w:t xml:space="preserve">ments. </w:t>
      </w:r>
      <w:r w:rsidRPr="0087184F">
        <w:rPr>
          <w:rFonts w:cstheme="minorHAnsi"/>
          <w:sz w:val="20"/>
          <w:szCs w:val="20"/>
        </w:rPr>
        <w:t xml:space="preserve"> One aim was to identify those </w:t>
      </w:r>
      <w:r w:rsidR="00F57D7B" w:rsidRPr="0087184F">
        <w:rPr>
          <w:rFonts w:cstheme="minorHAnsi"/>
          <w:sz w:val="20"/>
          <w:szCs w:val="20"/>
        </w:rPr>
        <w:t>biomarkers</w:t>
      </w:r>
      <w:r w:rsidRPr="0087184F">
        <w:rPr>
          <w:rFonts w:cstheme="minorHAnsi"/>
          <w:sz w:val="20"/>
          <w:szCs w:val="20"/>
        </w:rPr>
        <w:t xml:space="preserve"> </w:t>
      </w:r>
      <w:r w:rsidR="00F57D7B" w:rsidRPr="0087184F">
        <w:rPr>
          <w:rFonts w:cstheme="minorHAnsi"/>
          <w:sz w:val="20"/>
          <w:szCs w:val="20"/>
        </w:rPr>
        <w:t xml:space="preserve">able to </w:t>
      </w:r>
      <w:r w:rsidR="00176B5A" w:rsidRPr="0087184F">
        <w:rPr>
          <w:rFonts w:cstheme="minorHAnsi"/>
          <w:sz w:val="20"/>
          <w:szCs w:val="20"/>
        </w:rPr>
        <w:t xml:space="preserve">identify the disease with high sensitivity and specificity </w:t>
      </w:r>
      <w:r w:rsidR="00F57D7B" w:rsidRPr="0087184F">
        <w:rPr>
          <w:rFonts w:cstheme="minorHAnsi"/>
          <w:sz w:val="20"/>
          <w:szCs w:val="20"/>
        </w:rPr>
        <w:t xml:space="preserve">at an earlier stage and </w:t>
      </w:r>
      <w:r w:rsidR="00176B5A" w:rsidRPr="0087184F">
        <w:rPr>
          <w:rFonts w:cstheme="minorHAnsi"/>
          <w:sz w:val="20"/>
          <w:szCs w:val="20"/>
        </w:rPr>
        <w:t xml:space="preserve">to </w:t>
      </w:r>
      <w:r w:rsidR="00F57D7B" w:rsidRPr="0087184F">
        <w:rPr>
          <w:rFonts w:cstheme="minorHAnsi"/>
          <w:sz w:val="20"/>
          <w:szCs w:val="20"/>
        </w:rPr>
        <w:t>better monitor disease progression and thus treatment effects</w:t>
      </w:r>
      <w:r w:rsidR="00796463" w:rsidRPr="0087184F">
        <w:rPr>
          <w:rFonts w:cstheme="minorHAnsi"/>
          <w:sz w:val="20"/>
          <w:szCs w:val="20"/>
        </w:rPr>
        <w:t xml:space="preserve">. </w:t>
      </w:r>
      <w:r w:rsidR="00F57D7B" w:rsidRPr="0087184F">
        <w:rPr>
          <w:rFonts w:cstheme="minorHAnsi"/>
          <w:sz w:val="20"/>
          <w:szCs w:val="20"/>
        </w:rPr>
        <w:t>Recognizing that the need for effective AD treatments was so pressing and the task of developing too great for any one public agency or private company, funding was secured from both the public and private sector, establishing ADNI as a model for public-private partnerships. Initial funding for a 5 year study came from the National Institute on Aging ($40 million)</w:t>
      </w:r>
      <w:r w:rsidR="00176B5A" w:rsidRPr="0087184F">
        <w:rPr>
          <w:rFonts w:cstheme="minorHAnsi"/>
          <w:sz w:val="20"/>
          <w:szCs w:val="20"/>
        </w:rPr>
        <w:t>,</w:t>
      </w:r>
      <w:r w:rsidR="00F57D7B" w:rsidRPr="0087184F">
        <w:rPr>
          <w:rFonts w:cstheme="minorHAnsi"/>
          <w:sz w:val="20"/>
          <w:szCs w:val="20"/>
        </w:rPr>
        <w:t xml:space="preserve"> and 13 pharmaceutical companies and 2 not-for-profit foundations ($20 million).  </w:t>
      </w:r>
    </w:p>
    <w:p w:rsidR="00F57D7B" w:rsidRPr="0087184F" w:rsidRDefault="00F57D7B" w:rsidP="00C504B7">
      <w:pPr>
        <w:autoSpaceDE w:val="0"/>
        <w:autoSpaceDN w:val="0"/>
        <w:adjustRightInd w:val="0"/>
        <w:spacing w:after="0" w:line="360" w:lineRule="auto"/>
        <w:jc w:val="both"/>
        <w:rPr>
          <w:rFonts w:cstheme="minorHAnsi"/>
          <w:sz w:val="20"/>
          <w:szCs w:val="20"/>
        </w:rPr>
      </w:pPr>
    </w:p>
    <w:p w:rsidR="00176B5A" w:rsidRPr="0087184F" w:rsidRDefault="00796463" w:rsidP="00C504B7">
      <w:pPr>
        <w:autoSpaceDE w:val="0"/>
        <w:autoSpaceDN w:val="0"/>
        <w:adjustRightInd w:val="0"/>
        <w:spacing w:after="0" w:line="360" w:lineRule="auto"/>
        <w:jc w:val="both"/>
        <w:rPr>
          <w:rFonts w:cstheme="minorHAnsi"/>
          <w:sz w:val="20"/>
          <w:szCs w:val="20"/>
        </w:rPr>
      </w:pPr>
      <w:r w:rsidRPr="0087184F">
        <w:rPr>
          <w:rFonts w:cstheme="minorHAnsi"/>
          <w:sz w:val="20"/>
          <w:szCs w:val="20"/>
        </w:rPr>
        <w:t>A unique feature of</w:t>
      </w:r>
      <w:r w:rsidR="00F57D7B" w:rsidRPr="0087184F">
        <w:rPr>
          <w:rFonts w:cstheme="minorHAnsi"/>
          <w:sz w:val="20"/>
          <w:szCs w:val="20"/>
        </w:rPr>
        <w:t xml:space="preserve"> the original ADNI grant (now called ADNI</w:t>
      </w:r>
      <w:r w:rsidR="006465B0" w:rsidRPr="0087184F">
        <w:rPr>
          <w:rFonts w:cstheme="minorHAnsi"/>
          <w:sz w:val="20"/>
          <w:szCs w:val="20"/>
        </w:rPr>
        <w:t>-</w:t>
      </w:r>
      <w:r w:rsidR="00F57D7B" w:rsidRPr="0087184F">
        <w:rPr>
          <w:rFonts w:cstheme="minorHAnsi"/>
          <w:sz w:val="20"/>
          <w:szCs w:val="20"/>
        </w:rPr>
        <w:t xml:space="preserve">1) </w:t>
      </w:r>
      <w:r w:rsidRPr="0087184F">
        <w:rPr>
          <w:rFonts w:cstheme="minorHAnsi"/>
          <w:sz w:val="20"/>
          <w:szCs w:val="20"/>
        </w:rPr>
        <w:t xml:space="preserve">was that all clinical, </w:t>
      </w:r>
      <w:r w:rsidR="00F57D7B" w:rsidRPr="0087184F">
        <w:rPr>
          <w:rFonts w:cstheme="minorHAnsi"/>
          <w:sz w:val="20"/>
          <w:szCs w:val="20"/>
        </w:rPr>
        <w:t xml:space="preserve">cognitive, imaging and biomarker </w:t>
      </w:r>
      <w:r w:rsidR="00176B5A" w:rsidRPr="0087184F">
        <w:rPr>
          <w:rFonts w:cstheme="minorHAnsi"/>
          <w:sz w:val="20"/>
          <w:szCs w:val="20"/>
        </w:rPr>
        <w:t>data collected by the ADNI database would be</w:t>
      </w:r>
      <w:r w:rsidR="00F57D7B" w:rsidRPr="0087184F">
        <w:rPr>
          <w:rFonts w:cstheme="minorHAnsi"/>
          <w:sz w:val="20"/>
          <w:szCs w:val="20"/>
        </w:rPr>
        <w:t xml:space="preserve"> immediately available to all scientist</w:t>
      </w:r>
      <w:r w:rsidR="0008590C" w:rsidRPr="0087184F">
        <w:rPr>
          <w:rFonts w:cstheme="minorHAnsi"/>
          <w:sz w:val="20"/>
          <w:szCs w:val="20"/>
        </w:rPr>
        <w:t>s</w:t>
      </w:r>
      <w:r w:rsidR="00F57D7B" w:rsidRPr="0087184F">
        <w:rPr>
          <w:rFonts w:cstheme="minorHAnsi"/>
          <w:sz w:val="20"/>
          <w:szCs w:val="20"/>
        </w:rPr>
        <w:t xml:space="preserve"> in </w:t>
      </w:r>
      <w:r w:rsidR="0008590C" w:rsidRPr="0087184F">
        <w:rPr>
          <w:rFonts w:cstheme="minorHAnsi"/>
          <w:sz w:val="20"/>
          <w:szCs w:val="20"/>
        </w:rPr>
        <w:t xml:space="preserve">the world </w:t>
      </w:r>
      <w:r w:rsidR="0008590C" w:rsidRPr="0087184F">
        <w:rPr>
          <w:rFonts w:cstheme="minorHAnsi"/>
          <w:sz w:val="20"/>
          <w:szCs w:val="20"/>
        </w:rPr>
        <w:lastRenderedPageBreak/>
        <w:t>who request</w:t>
      </w:r>
      <w:r w:rsidR="00176B5A" w:rsidRPr="0087184F">
        <w:rPr>
          <w:rFonts w:cstheme="minorHAnsi"/>
          <w:sz w:val="20"/>
          <w:szCs w:val="20"/>
        </w:rPr>
        <w:t>ed</w:t>
      </w:r>
      <w:r w:rsidR="0008590C" w:rsidRPr="0087184F">
        <w:rPr>
          <w:rFonts w:cstheme="minorHAnsi"/>
          <w:sz w:val="20"/>
          <w:szCs w:val="20"/>
        </w:rPr>
        <w:t xml:space="preserve"> it, with no</w:t>
      </w:r>
      <w:r w:rsidR="00F57D7B" w:rsidRPr="0087184F">
        <w:rPr>
          <w:rFonts w:cstheme="minorHAnsi"/>
          <w:sz w:val="20"/>
          <w:szCs w:val="20"/>
        </w:rPr>
        <w:t xml:space="preserve"> embargo.  Although there were</w:t>
      </w:r>
      <w:r w:rsidRPr="0087184F">
        <w:rPr>
          <w:rFonts w:cstheme="minorHAnsi"/>
          <w:sz w:val="20"/>
          <w:szCs w:val="20"/>
        </w:rPr>
        <w:t xml:space="preserve"> concerns that this unprecedented </w:t>
      </w:r>
      <w:r w:rsidR="00F57D7B" w:rsidRPr="0087184F">
        <w:rPr>
          <w:rFonts w:cstheme="minorHAnsi"/>
          <w:sz w:val="20"/>
          <w:szCs w:val="20"/>
        </w:rPr>
        <w:t xml:space="preserve">data sharing would lead to problems, it is </w:t>
      </w:r>
      <w:r w:rsidRPr="0087184F">
        <w:rPr>
          <w:rFonts w:cstheme="minorHAnsi"/>
          <w:sz w:val="20"/>
          <w:szCs w:val="20"/>
        </w:rPr>
        <w:t xml:space="preserve">now generally acknowledged that </w:t>
      </w:r>
      <w:r w:rsidR="00F57D7B" w:rsidRPr="0087184F">
        <w:rPr>
          <w:rFonts w:cstheme="minorHAnsi"/>
          <w:sz w:val="20"/>
          <w:szCs w:val="20"/>
        </w:rPr>
        <w:t xml:space="preserve">this </w:t>
      </w:r>
      <w:r w:rsidR="00FF4269" w:rsidRPr="0087184F">
        <w:rPr>
          <w:rFonts w:cstheme="minorHAnsi"/>
          <w:sz w:val="20"/>
          <w:szCs w:val="20"/>
        </w:rPr>
        <w:t xml:space="preserve">open access </w:t>
      </w:r>
      <w:r w:rsidR="00F57D7B" w:rsidRPr="0087184F">
        <w:rPr>
          <w:rFonts w:cstheme="minorHAnsi"/>
          <w:sz w:val="20"/>
          <w:szCs w:val="20"/>
        </w:rPr>
        <w:t xml:space="preserve">has been very </w:t>
      </w:r>
      <w:r w:rsidR="00FF4269" w:rsidRPr="0087184F">
        <w:rPr>
          <w:rFonts w:cstheme="minorHAnsi"/>
          <w:sz w:val="20"/>
          <w:szCs w:val="20"/>
        </w:rPr>
        <w:t xml:space="preserve">successful. </w:t>
      </w:r>
      <w:r w:rsidR="00176B5A" w:rsidRPr="0087184F">
        <w:rPr>
          <w:rFonts w:cstheme="minorHAnsi"/>
          <w:sz w:val="20"/>
          <w:szCs w:val="20"/>
        </w:rPr>
        <w:t xml:space="preserve">ADNI data </w:t>
      </w:r>
      <w:r w:rsidR="00FF4269" w:rsidRPr="0087184F">
        <w:rPr>
          <w:rFonts w:cstheme="minorHAnsi"/>
          <w:sz w:val="20"/>
          <w:szCs w:val="20"/>
        </w:rPr>
        <w:t xml:space="preserve">has been </w:t>
      </w:r>
      <w:r w:rsidR="00176B5A" w:rsidRPr="0087184F">
        <w:rPr>
          <w:rFonts w:cstheme="minorHAnsi"/>
          <w:sz w:val="20"/>
          <w:szCs w:val="20"/>
        </w:rPr>
        <w:t xml:space="preserve">used </w:t>
      </w:r>
      <w:r w:rsidR="00FF4269" w:rsidRPr="0087184F">
        <w:rPr>
          <w:rFonts w:cstheme="minorHAnsi"/>
          <w:sz w:val="20"/>
          <w:szCs w:val="20"/>
        </w:rPr>
        <w:t xml:space="preserve">in </w:t>
      </w:r>
      <w:r w:rsidR="00176B5A" w:rsidRPr="0087184F">
        <w:rPr>
          <w:rFonts w:cstheme="minorHAnsi"/>
          <w:sz w:val="20"/>
          <w:szCs w:val="20"/>
        </w:rPr>
        <w:t>numerous publications, meta-analyses and a recent crowd-sourcing challeng</w:t>
      </w:r>
      <w:r w:rsidR="00FF4269" w:rsidRPr="0087184F">
        <w:rPr>
          <w:rFonts w:cstheme="minorHAnsi"/>
          <w:sz w:val="20"/>
          <w:szCs w:val="20"/>
        </w:rPr>
        <w:t>e. The</w:t>
      </w:r>
      <w:r w:rsidR="00176B5A" w:rsidRPr="0087184F">
        <w:rPr>
          <w:rFonts w:cstheme="minorHAnsi"/>
          <w:sz w:val="20"/>
          <w:szCs w:val="20"/>
        </w:rPr>
        <w:t xml:space="preserve"> database </w:t>
      </w:r>
      <w:r w:rsidR="00FF4269" w:rsidRPr="0087184F">
        <w:rPr>
          <w:rFonts w:cstheme="minorHAnsi"/>
          <w:sz w:val="20"/>
          <w:szCs w:val="20"/>
        </w:rPr>
        <w:t xml:space="preserve">is </w:t>
      </w:r>
      <w:r w:rsidR="00176B5A" w:rsidRPr="0087184F">
        <w:rPr>
          <w:rFonts w:cstheme="minorHAnsi"/>
          <w:sz w:val="20"/>
          <w:szCs w:val="20"/>
        </w:rPr>
        <w:t>serving as a model for a number of other initiatives.</w:t>
      </w:r>
    </w:p>
    <w:p w:rsidR="00176B5A" w:rsidRPr="0087184F" w:rsidRDefault="00176B5A" w:rsidP="00C504B7">
      <w:pPr>
        <w:autoSpaceDE w:val="0"/>
        <w:autoSpaceDN w:val="0"/>
        <w:adjustRightInd w:val="0"/>
        <w:spacing w:after="0" w:line="360" w:lineRule="auto"/>
        <w:jc w:val="both"/>
        <w:rPr>
          <w:rFonts w:cstheme="minorHAnsi"/>
          <w:sz w:val="20"/>
          <w:szCs w:val="20"/>
        </w:rPr>
      </w:pPr>
    </w:p>
    <w:p w:rsidR="00F57D7B" w:rsidRPr="0087184F" w:rsidRDefault="00F57D7B" w:rsidP="00C504B7">
      <w:pPr>
        <w:autoSpaceDE w:val="0"/>
        <w:autoSpaceDN w:val="0"/>
        <w:adjustRightInd w:val="0"/>
        <w:spacing w:after="0" w:line="360" w:lineRule="auto"/>
        <w:jc w:val="both"/>
        <w:rPr>
          <w:rFonts w:cstheme="minorHAnsi"/>
          <w:sz w:val="20"/>
          <w:szCs w:val="20"/>
        </w:rPr>
      </w:pPr>
      <w:r w:rsidRPr="0087184F">
        <w:rPr>
          <w:rFonts w:cstheme="minorHAnsi"/>
          <w:sz w:val="20"/>
          <w:szCs w:val="20"/>
        </w:rPr>
        <w:t>ADNI is conducted over 57 academic sites across the United States and Canada and comprises</w:t>
      </w:r>
      <w:r w:rsidRPr="0087184F">
        <w:rPr>
          <w:rFonts w:cstheme="minorHAnsi"/>
          <w:color w:val="222222"/>
          <w:sz w:val="20"/>
          <w:szCs w:val="20"/>
          <w:shd w:val="clear" w:color="auto" w:fill="FFFFFF"/>
        </w:rPr>
        <w:t xml:space="preserve"> eight Cores (Clinical, MRI, PET, Biomarker, Neuropathology, Genetics, Biostatistics and Informatics) under supervision of the Administrative Core, </w:t>
      </w:r>
      <w:r w:rsidRPr="0087184F">
        <w:rPr>
          <w:rFonts w:cstheme="minorHAnsi"/>
          <w:sz w:val="20"/>
          <w:szCs w:val="20"/>
        </w:rPr>
        <w:t>led by Dr Michael W. Weiner</w:t>
      </w:r>
      <w:r w:rsidRPr="0087184F">
        <w:rPr>
          <w:rFonts w:cstheme="minorHAnsi"/>
          <w:color w:val="222222"/>
          <w:sz w:val="20"/>
          <w:szCs w:val="20"/>
          <w:shd w:val="clear" w:color="auto" w:fill="FFFFFF"/>
        </w:rPr>
        <w:t xml:space="preserve">. ADNI is governed by Steering Committee including representatives from all funding sources and the principal investigators of ADNI sites. The Industry Scientific Advisory Board provides input from pharmaceutical stakeholders. </w:t>
      </w:r>
      <w:r w:rsidRPr="0087184F">
        <w:rPr>
          <w:rFonts w:cstheme="minorHAnsi"/>
          <w:sz w:val="20"/>
          <w:szCs w:val="20"/>
        </w:rPr>
        <w:t xml:space="preserve">A detailed description of the study structure is given in </w:t>
      </w:r>
      <w:r w:rsidR="00354DEC" w:rsidRPr="0087184F">
        <w:rPr>
          <w:rFonts w:cstheme="minorHAnsi"/>
          <w:sz w:val="20"/>
          <w:szCs w:val="20"/>
        </w:rPr>
        <w:fldChar w:fldCharType="begin"/>
      </w:r>
      <w:r w:rsidR="0060159A" w:rsidRPr="0087184F">
        <w:rPr>
          <w:rFonts w:cstheme="minorHAnsi"/>
          <w:sz w:val="20"/>
          <w:szCs w:val="20"/>
        </w:rPr>
        <w:instrText xml:space="preserve"> ADDIN EN.CITE &lt;EndNote&gt;&lt;Cite&gt;&lt;Author&gt;Weiner&lt;/Author&gt;&lt;Year&gt;2010&lt;/Year&gt;&lt;RecNum&gt;113&lt;/RecNum&gt;&lt;DisplayText&gt;(3)&lt;/DisplayText&gt;&lt;record&gt;&lt;rec-number&gt;113&lt;/rec-number&gt;&lt;foreign-keys&gt;&lt;key app="EN" db-id="fdewxtd56v0x55efrfk5ex0se05tz00x2d5w" timestamp="0"&gt;113&lt;/key&gt;&lt;/foreign-keys&gt;&lt;ref-type name="Journal Article"&gt;17&lt;/ref-type&gt;&lt;contributors&gt;&lt;authors&gt;&lt;author&gt;Weiner, M. W.&lt;/author&gt;&lt;author&gt;Aisen, P. S.&lt;/author&gt;&lt;author&gt;Jack, C. R., Jr.&lt;/author&gt;&lt;author&gt;Jagust, W. J.&lt;/author&gt;&lt;author&gt;Trojanowski, J. Q.&lt;/author&gt;&lt;author&gt;Shaw, L.&lt;/author&gt;&lt;author&gt;Saykin, A. J.&lt;/author&gt;&lt;author&gt;Morris, J. C.&lt;/author&gt;&lt;author&gt;Cairns, N.&lt;/author&gt;&lt;author&gt;Beckett, L. A.&lt;/author&gt;&lt;author&gt;Toga, A.&lt;/author&gt;&lt;author&gt;Green, R.&lt;/author&gt;&lt;author&gt;Walter, S.&lt;/author&gt;&lt;author&gt;Soares, H.&lt;/author&gt;&lt;author&gt;Snyder, P.&lt;/author&gt;&lt;author&gt;Siemers, E.&lt;/author&gt;&lt;author&gt;Potter, W.&lt;/author&gt;&lt;author&gt;Cole, P. E.&lt;/author&gt;&lt;author&gt;Schmidt, M.&lt;/author&gt;&lt;/authors&gt;&lt;/contributors&gt;&lt;auth-address&gt;Center for Imaging of Neurodegenerative Diseases, San Francisco VA Medical Center, San Francisco, CA, USA. michael.weiner@ucsf.edu&lt;/auth-address&gt;&lt;titles&gt;&lt;title&gt;The Alzheimer&amp;apos;s disease neuroimaging initiative: progress report and future plans&lt;/title&gt;&lt;secondary-title&gt;Alzheimers Dement&lt;/secondary-title&gt;&lt;/titles&gt;&lt;periodical&gt;&lt;full-title&gt;Alzheimers Dement&lt;/full-title&gt;&lt;/periodical&gt;&lt;pages&gt;202-11 e7&lt;/pages&gt;&lt;volume&gt;6&lt;/volume&gt;&lt;number&gt;3&lt;/number&gt;&lt;edition&gt;2010/05/11&lt;/edition&gt;&lt;dates&gt;&lt;year&gt;2010&lt;/year&gt;&lt;pub-dates&gt;&lt;date&gt;May&lt;/date&gt;&lt;/pub-dates&gt;&lt;/dates&gt;&lt;isbn&gt;1552-5279 (Electronic)&amp;#xD;1552-5260 (Linking)&lt;/isbn&gt;&lt;accession-num&gt;20451868&lt;/accession-num&gt;&lt;urls&gt;&lt;related-urls&gt;&lt;url&gt;http://www.ncbi.nlm.nih.gov/entrez/query.fcgi?cmd=Retrieve&amp;amp;db=PubMed&amp;amp;dopt=Citation&amp;amp;list_uids=20451868&lt;/url&gt;&lt;/related-urls&gt;&lt;/urls&gt;&lt;electronic-resource-num&gt;S1552-5260(10)00067-1 [pii]&amp;#xD;10.1016/j.jalz.2010.03.007&lt;/electronic-resource-num&gt;&lt;language&gt;eng&lt;/language&gt;&lt;/record&gt;&lt;/Cite&gt;&lt;/EndNote&gt;</w:instrText>
      </w:r>
      <w:r w:rsidR="00354DEC" w:rsidRPr="0087184F">
        <w:rPr>
          <w:rFonts w:cstheme="minorHAnsi"/>
          <w:sz w:val="20"/>
          <w:szCs w:val="20"/>
        </w:rPr>
        <w:fldChar w:fldCharType="separate"/>
      </w:r>
      <w:r w:rsidR="0060159A" w:rsidRPr="0087184F">
        <w:rPr>
          <w:rFonts w:cstheme="minorHAnsi"/>
          <w:noProof/>
          <w:sz w:val="20"/>
          <w:szCs w:val="20"/>
        </w:rPr>
        <w:t>(</w:t>
      </w:r>
      <w:hyperlink w:anchor="_ENREF_3" w:tooltip="Weiner, 2010 #113" w:history="1">
        <w:r w:rsidR="00795734" w:rsidRPr="0087184F">
          <w:rPr>
            <w:rFonts w:cstheme="minorHAnsi"/>
            <w:noProof/>
            <w:sz w:val="20"/>
            <w:szCs w:val="20"/>
          </w:rPr>
          <w:t>3</w:t>
        </w:r>
      </w:hyperlink>
      <w:r w:rsidR="0060159A" w:rsidRPr="0087184F">
        <w:rPr>
          <w:rFonts w:cstheme="minorHAnsi"/>
          <w:noProof/>
          <w:sz w:val="20"/>
          <w:szCs w:val="20"/>
        </w:rPr>
        <w:t>)</w:t>
      </w:r>
      <w:r w:rsidR="00354DEC" w:rsidRPr="0087184F">
        <w:rPr>
          <w:rFonts w:cstheme="minorHAnsi"/>
          <w:sz w:val="20"/>
          <w:szCs w:val="20"/>
        </w:rPr>
        <w:fldChar w:fldCharType="end"/>
      </w:r>
      <w:r w:rsidRPr="0087184F">
        <w:rPr>
          <w:rFonts w:cstheme="minorHAnsi"/>
          <w:sz w:val="20"/>
          <w:szCs w:val="20"/>
        </w:rPr>
        <w:t>.</w:t>
      </w:r>
    </w:p>
    <w:p w:rsidR="00F57D7B" w:rsidRPr="0087184F" w:rsidRDefault="00F57D7B" w:rsidP="00C504B7">
      <w:pPr>
        <w:autoSpaceDE w:val="0"/>
        <w:autoSpaceDN w:val="0"/>
        <w:adjustRightInd w:val="0"/>
        <w:spacing w:after="0" w:line="360" w:lineRule="auto"/>
        <w:jc w:val="both"/>
        <w:rPr>
          <w:rFonts w:cstheme="minorHAnsi"/>
          <w:sz w:val="20"/>
          <w:szCs w:val="20"/>
        </w:rPr>
      </w:pPr>
    </w:p>
    <w:p w:rsidR="00F57D7B" w:rsidRPr="0087184F" w:rsidRDefault="00F57D7B" w:rsidP="00C504B7">
      <w:pPr>
        <w:autoSpaceDE w:val="0"/>
        <w:autoSpaceDN w:val="0"/>
        <w:adjustRightInd w:val="0"/>
        <w:spacing w:after="0" w:line="360" w:lineRule="auto"/>
        <w:jc w:val="both"/>
        <w:rPr>
          <w:rFonts w:cstheme="minorHAnsi"/>
          <w:sz w:val="20"/>
          <w:szCs w:val="20"/>
        </w:rPr>
      </w:pPr>
      <w:r w:rsidRPr="0087184F">
        <w:rPr>
          <w:rFonts w:cstheme="minorHAnsi"/>
          <w:sz w:val="20"/>
          <w:szCs w:val="20"/>
        </w:rPr>
        <w:t>After the initial funding of ADNI-1</w:t>
      </w:r>
      <w:r w:rsidR="00796463" w:rsidRPr="0087184F">
        <w:rPr>
          <w:rFonts w:cstheme="minorHAnsi"/>
          <w:sz w:val="20"/>
          <w:szCs w:val="20"/>
        </w:rPr>
        <w:t xml:space="preserve"> in 2004</w:t>
      </w:r>
      <w:r w:rsidRPr="0087184F">
        <w:rPr>
          <w:rFonts w:cstheme="minorHAnsi"/>
          <w:sz w:val="20"/>
          <w:szCs w:val="20"/>
        </w:rPr>
        <w:t xml:space="preserve">, </w:t>
      </w:r>
      <w:r w:rsidR="00183ECA" w:rsidRPr="0087184F">
        <w:rPr>
          <w:rFonts w:cstheme="minorHAnsi"/>
          <w:sz w:val="20"/>
          <w:szCs w:val="20"/>
        </w:rPr>
        <w:t xml:space="preserve">further foundation and industry funding allowed the addition of PET amyloid imaging using the radiotracer </w:t>
      </w:r>
      <w:r w:rsidR="00183ECA" w:rsidRPr="0087184F">
        <w:rPr>
          <w:rStyle w:val="sup"/>
          <w:rFonts w:cstheme="minorHAnsi"/>
        </w:rPr>
        <w:t>11</w:t>
      </w:r>
      <w:r w:rsidR="00183ECA" w:rsidRPr="0087184F">
        <w:rPr>
          <w:rFonts w:cstheme="minorHAnsi"/>
        </w:rPr>
        <w:t xml:space="preserve">C-PiB, genome-wide association studies (GWAS) and additional </w:t>
      </w:r>
      <w:r w:rsidR="007C308D" w:rsidRPr="0087184F">
        <w:rPr>
          <w:rFonts w:cstheme="minorHAnsi"/>
        </w:rPr>
        <w:t>cerebrospinal fluid analysis</w:t>
      </w:r>
      <w:r w:rsidR="00183ECA" w:rsidRPr="0087184F">
        <w:rPr>
          <w:rFonts w:cstheme="minorHAnsi"/>
        </w:rPr>
        <w:t xml:space="preserve"> </w:t>
      </w:r>
      <w:r w:rsidR="00183ECA" w:rsidRPr="0087184F">
        <w:rPr>
          <w:rFonts w:cstheme="minorHAnsi"/>
        </w:rPr>
        <w:fldChar w:fldCharType="begin">
          <w:fldData xml:space="preserve">PEVuZE5vdGU+PENpdGU+PEF1dGhvcj5XZWluZXI8L0F1dGhvcj48WWVhcj4yMDEyPC9ZZWFyPjxS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</w:fldData>
        </w:fldChar>
      </w:r>
      <w:r w:rsidR="00183ECA" w:rsidRPr="0087184F">
        <w:rPr>
          <w:rFonts w:cstheme="minorHAnsi"/>
        </w:rPr>
        <w:instrText xml:space="preserve"> ADDIN EN.CITE </w:instrText>
      </w:r>
      <w:r w:rsidR="00183ECA" w:rsidRPr="0087184F">
        <w:rPr>
          <w:rFonts w:cstheme="minorHAnsi"/>
        </w:rPr>
        <w:fldChar w:fldCharType="begin">
          <w:fldData xml:space="preserve">PEVuZE5vdGU+PENpdGU+PEF1dGhvcj5XZWluZXI8L0F1dGhvcj48WWVhcj4yMDEyPC9ZZWFyPjxS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</w:fldData>
        </w:fldChar>
      </w:r>
      <w:r w:rsidR="00183ECA" w:rsidRPr="0087184F">
        <w:rPr>
          <w:rFonts w:cstheme="minorHAnsi"/>
        </w:rPr>
        <w:instrText xml:space="preserve"> ADDIN EN.CITE.DATA </w:instrText>
      </w:r>
      <w:r w:rsidR="00183ECA" w:rsidRPr="0087184F">
        <w:rPr>
          <w:rFonts w:cstheme="minorHAnsi"/>
        </w:rPr>
      </w:r>
      <w:r w:rsidR="00183ECA" w:rsidRPr="0087184F">
        <w:rPr>
          <w:rFonts w:cstheme="minorHAnsi"/>
        </w:rPr>
        <w:fldChar w:fldCharType="end"/>
      </w:r>
      <w:r w:rsidR="00183ECA" w:rsidRPr="0087184F">
        <w:rPr>
          <w:rFonts w:cstheme="minorHAnsi"/>
        </w:rPr>
      </w:r>
      <w:r w:rsidR="00183ECA" w:rsidRPr="0087184F">
        <w:rPr>
          <w:rFonts w:cstheme="minorHAnsi"/>
        </w:rPr>
        <w:fldChar w:fldCharType="separate"/>
      </w:r>
      <w:r w:rsidR="00183ECA" w:rsidRPr="0087184F">
        <w:rPr>
          <w:rFonts w:cstheme="minorHAnsi"/>
          <w:noProof/>
        </w:rPr>
        <w:t>(</w:t>
      </w:r>
      <w:hyperlink w:anchor="_ENREF_5" w:tooltip="Weiner, 2012 #699" w:history="1">
        <w:r w:rsidR="00795734" w:rsidRPr="0087184F">
          <w:rPr>
            <w:rFonts w:cstheme="minorHAnsi"/>
            <w:noProof/>
          </w:rPr>
          <w:t>5</w:t>
        </w:r>
      </w:hyperlink>
      <w:r w:rsidR="00183ECA" w:rsidRPr="0087184F">
        <w:rPr>
          <w:rFonts w:cstheme="minorHAnsi"/>
          <w:noProof/>
        </w:rPr>
        <w:t>)</w:t>
      </w:r>
      <w:r w:rsidR="00183ECA" w:rsidRPr="0087184F">
        <w:rPr>
          <w:rFonts w:cstheme="minorHAnsi"/>
        </w:rPr>
        <w:fldChar w:fldCharType="end"/>
      </w:r>
      <w:r w:rsidR="00183ECA" w:rsidRPr="0087184F">
        <w:rPr>
          <w:rFonts w:cstheme="minorHAnsi"/>
        </w:rPr>
        <w:t xml:space="preserve">. </w:t>
      </w:r>
      <w:r w:rsidR="00EA76BA" w:rsidRPr="0087184F">
        <w:rPr>
          <w:rFonts w:cstheme="minorHAnsi"/>
          <w:sz w:val="20"/>
          <w:szCs w:val="20"/>
        </w:rPr>
        <w:t>ADNI-1 was then extended</w:t>
      </w:r>
      <w:r w:rsidRPr="0087184F">
        <w:rPr>
          <w:rFonts w:cstheme="minorHAnsi"/>
          <w:sz w:val="20"/>
          <w:szCs w:val="20"/>
        </w:rPr>
        <w:t xml:space="preserve"> by a Grand Opportunities grant (ADNI-GO)</w:t>
      </w:r>
      <w:r w:rsidR="007C308D" w:rsidRPr="0087184F">
        <w:rPr>
          <w:rFonts w:cstheme="minorHAnsi"/>
          <w:sz w:val="20"/>
          <w:szCs w:val="20"/>
        </w:rPr>
        <w:t>. In 2010</w:t>
      </w:r>
      <w:r w:rsidR="006465B0" w:rsidRPr="0087184F">
        <w:rPr>
          <w:rFonts w:cstheme="minorHAnsi"/>
          <w:sz w:val="20"/>
          <w:szCs w:val="20"/>
        </w:rPr>
        <w:t>,</w:t>
      </w:r>
      <w:r w:rsidR="007C308D" w:rsidRPr="0087184F">
        <w:rPr>
          <w:rFonts w:cstheme="minorHAnsi"/>
          <w:sz w:val="20"/>
          <w:szCs w:val="20"/>
        </w:rPr>
        <w:t xml:space="preserve"> ADNI was competitively renewed</w:t>
      </w:r>
      <w:r w:rsidRPr="0087184F">
        <w:rPr>
          <w:rFonts w:cstheme="minorHAnsi"/>
          <w:sz w:val="20"/>
          <w:szCs w:val="20"/>
        </w:rPr>
        <w:t xml:space="preserve"> </w:t>
      </w:r>
      <w:r w:rsidR="007C308D" w:rsidRPr="0087184F">
        <w:rPr>
          <w:rFonts w:cstheme="minorHAnsi"/>
          <w:sz w:val="20"/>
          <w:szCs w:val="20"/>
        </w:rPr>
        <w:t>(</w:t>
      </w:r>
      <w:r w:rsidRPr="0087184F">
        <w:rPr>
          <w:rFonts w:cstheme="minorHAnsi"/>
          <w:sz w:val="20"/>
          <w:szCs w:val="20"/>
        </w:rPr>
        <w:t>termed ADNI-2</w:t>
      </w:r>
      <w:r w:rsidR="007C308D" w:rsidRPr="0087184F">
        <w:rPr>
          <w:rFonts w:cstheme="minorHAnsi"/>
          <w:sz w:val="20"/>
          <w:szCs w:val="20"/>
        </w:rPr>
        <w:t xml:space="preserve">) </w:t>
      </w:r>
      <w:r w:rsidR="0025082B" w:rsidRPr="0087184F">
        <w:rPr>
          <w:rFonts w:cstheme="minorHAnsi"/>
          <w:sz w:val="20"/>
          <w:szCs w:val="20"/>
        </w:rPr>
        <w:t>with funding through mid-</w:t>
      </w:r>
      <w:r w:rsidR="00183ECA" w:rsidRPr="0087184F">
        <w:rPr>
          <w:rFonts w:cstheme="minorHAnsi"/>
          <w:sz w:val="20"/>
          <w:szCs w:val="20"/>
        </w:rPr>
        <w:t>201</w:t>
      </w:r>
      <w:r w:rsidR="007C308D" w:rsidRPr="0087184F">
        <w:rPr>
          <w:rFonts w:cstheme="minorHAnsi"/>
          <w:sz w:val="20"/>
          <w:szCs w:val="20"/>
        </w:rPr>
        <w:t>6</w:t>
      </w:r>
      <w:r w:rsidRPr="0087184F">
        <w:rPr>
          <w:rFonts w:cstheme="minorHAnsi"/>
          <w:sz w:val="20"/>
          <w:szCs w:val="20"/>
        </w:rPr>
        <w:t>. Each study progressively utilized advances in imaging and genetic</w:t>
      </w:r>
      <w:r w:rsidR="004E4D9A">
        <w:rPr>
          <w:rFonts w:cstheme="minorHAnsi"/>
          <w:sz w:val="20"/>
          <w:szCs w:val="20"/>
        </w:rPr>
        <w:t>s</w:t>
      </w:r>
      <w:r w:rsidRPr="0087184F">
        <w:rPr>
          <w:rFonts w:cstheme="minorHAnsi"/>
          <w:sz w:val="20"/>
          <w:szCs w:val="20"/>
        </w:rPr>
        <w:t xml:space="preserve"> technologies, and ADNI-GO and ADNI-2 included an additional cohort of early MCI patients to study the disease in its </w:t>
      </w:r>
      <w:proofErr w:type="spellStart"/>
      <w:r w:rsidRPr="0087184F">
        <w:rPr>
          <w:rFonts w:cstheme="minorHAnsi"/>
          <w:sz w:val="20"/>
          <w:szCs w:val="20"/>
        </w:rPr>
        <w:t>nascency</w:t>
      </w:r>
      <w:proofErr w:type="spellEnd"/>
      <w:r w:rsidR="00EA76BA" w:rsidRPr="0087184F">
        <w:rPr>
          <w:rFonts w:cstheme="minorHAnsi"/>
          <w:sz w:val="20"/>
          <w:szCs w:val="20"/>
        </w:rPr>
        <w:t xml:space="preserve"> </w:t>
      </w:r>
      <w:r w:rsidR="00EA76BA" w:rsidRPr="0087184F">
        <w:rPr>
          <w:rFonts w:cstheme="minorHAnsi"/>
          <w:sz w:val="20"/>
          <w:szCs w:val="20"/>
        </w:rPr>
        <w:fldChar w:fldCharType="begin">
          <w:fldData xml:space="preserve">PEVuZE5vdGU+PENpdGU+PEF1dGhvcj5XZWluZXI8L0F1dGhvcj48WWVhcj4yMDEyPC9ZZWFyPjxS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</w:fldData>
        </w:fldChar>
      </w:r>
      <w:r w:rsidR="00EA76BA" w:rsidRPr="0087184F">
        <w:rPr>
          <w:rFonts w:cstheme="minorHAnsi"/>
          <w:sz w:val="20"/>
          <w:szCs w:val="20"/>
        </w:rPr>
        <w:instrText xml:space="preserve"> ADDIN EN.CITE </w:instrText>
      </w:r>
      <w:r w:rsidR="00EA76BA" w:rsidRPr="0087184F">
        <w:rPr>
          <w:rFonts w:cstheme="minorHAnsi"/>
          <w:sz w:val="20"/>
          <w:szCs w:val="20"/>
        </w:rPr>
        <w:fldChar w:fldCharType="begin">
          <w:fldData xml:space="preserve">PEVuZE5vdGU+PENpdGU+PEF1dGhvcj5XZWluZXI8L0F1dGhvcj48WWVhcj4yMDEyPC9ZZWFyPjxS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</w:fldData>
        </w:fldChar>
      </w:r>
      <w:r w:rsidR="00EA76BA" w:rsidRPr="0087184F">
        <w:rPr>
          <w:rFonts w:cstheme="minorHAnsi"/>
          <w:sz w:val="20"/>
          <w:szCs w:val="20"/>
        </w:rPr>
        <w:instrText xml:space="preserve"> ADDIN EN.CITE.DATA </w:instrText>
      </w:r>
      <w:r w:rsidR="00EA76BA" w:rsidRPr="0087184F">
        <w:rPr>
          <w:rFonts w:cstheme="minorHAnsi"/>
          <w:sz w:val="20"/>
          <w:szCs w:val="20"/>
        </w:rPr>
      </w:r>
      <w:r w:rsidR="00EA76BA" w:rsidRPr="0087184F">
        <w:rPr>
          <w:rFonts w:cstheme="minorHAnsi"/>
          <w:sz w:val="20"/>
          <w:szCs w:val="20"/>
        </w:rPr>
        <w:fldChar w:fldCharType="end"/>
      </w:r>
      <w:r w:rsidR="00EA76BA" w:rsidRPr="0087184F">
        <w:rPr>
          <w:rFonts w:cstheme="minorHAnsi"/>
          <w:sz w:val="20"/>
          <w:szCs w:val="20"/>
        </w:rPr>
      </w:r>
      <w:r w:rsidR="00EA76BA" w:rsidRPr="0087184F">
        <w:rPr>
          <w:rFonts w:cstheme="minorHAnsi"/>
          <w:sz w:val="20"/>
          <w:szCs w:val="20"/>
        </w:rPr>
        <w:fldChar w:fldCharType="separate"/>
      </w:r>
      <w:r w:rsidR="00EA76BA" w:rsidRPr="0087184F">
        <w:rPr>
          <w:rFonts w:cstheme="minorHAnsi"/>
          <w:noProof/>
          <w:sz w:val="20"/>
          <w:szCs w:val="20"/>
        </w:rPr>
        <w:t>(</w:t>
      </w:r>
      <w:hyperlink w:anchor="_ENREF_5" w:tooltip="Weiner, 2012 #699" w:history="1">
        <w:r w:rsidR="00795734" w:rsidRPr="0087184F">
          <w:rPr>
            <w:rFonts w:cstheme="minorHAnsi"/>
            <w:noProof/>
            <w:sz w:val="20"/>
            <w:szCs w:val="20"/>
          </w:rPr>
          <w:t>5</w:t>
        </w:r>
      </w:hyperlink>
      <w:r w:rsidR="00EA76BA" w:rsidRPr="0087184F">
        <w:rPr>
          <w:rFonts w:cstheme="minorHAnsi"/>
          <w:noProof/>
          <w:sz w:val="20"/>
          <w:szCs w:val="20"/>
        </w:rPr>
        <w:t>)</w:t>
      </w:r>
      <w:r w:rsidR="00EA76BA" w:rsidRPr="0087184F">
        <w:rPr>
          <w:rFonts w:cstheme="minorHAnsi"/>
          <w:sz w:val="20"/>
          <w:szCs w:val="20"/>
        </w:rPr>
        <w:fldChar w:fldCharType="end"/>
      </w:r>
      <w:r w:rsidRPr="0087184F">
        <w:rPr>
          <w:rFonts w:cstheme="minorHAnsi"/>
          <w:sz w:val="20"/>
          <w:szCs w:val="20"/>
        </w:rPr>
        <w:t xml:space="preserve">. </w:t>
      </w:r>
      <w:r w:rsidR="00406150">
        <w:rPr>
          <w:rFonts w:cstheme="minorHAnsi"/>
          <w:sz w:val="20"/>
          <w:szCs w:val="20"/>
        </w:rPr>
        <w:t>S</w:t>
      </w:r>
      <w:r w:rsidR="007C308D" w:rsidRPr="0087184F">
        <w:rPr>
          <w:rFonts w:cstheme="minorHAnsi"/>
          <w:sz w:val="20"/>
          <w:szCs w:val="20"/>
        </w:rPr>
        <w:t>ubjects enrolled in ADNI</w:t>
      </w:r>
      <w:r w:rsidR="005E3403" w:rsidRPr="0087184F">
        <w:rPr>
          <w:rFonts w:cstheme="minorHAnsi"/>
          <w:sz w:val="20"/>
          <w:szCs w:val="20"/>
        </w:rPr>
        <w:t>-</w:t>
      </w:r>
      <w:r w:rsidR="007C308D" w:rsidRPr="0087184F">
        <w:rPr>
          <w:rFonts w:cstheme="minorHAnsi"/>
          <w:sz w:val="20"/>
          <w:szCs w:val="20"/>
        </w:rPr>
        <w:t xml:space="preserve">2 and </w:t>
      </w:r>
      <w:r w:rsidR="00406150">
        <w:rPr>
          <w:rFonts w:cstheme="minorHAnsi"/>
          <w:sz w:val="20"/>
          <w:szCs w:val="20"/>
        </w:rPr>
        <w:t xml:space="preserve">those </w:t>
      </w:r>
      <w:r w:rsidR="007C308D" w:rsidRPr="0087184F">
        <w:rPr>
          <w:rFonts w:cstheme="minorHAnsi"/>
          <w:sz w:val="20"/>
          <w:szCs w:val="20"/>
        </w:rPr>
        <w:t>continu</w:t>
      </w:r>
      <w:r w:rsidR="00406150">
        <w:rPr>
          <w:rFonts w:cstheme="minorHAnsi"/>
          <w:sz w:val="20"/>
          <w:szCs w:val="20"/>
        </w:rPr>
        <w:t>ing</w:t>
      </w:r>
      <w:r w:rsidR="007C308D" w:rsidRPr="0087184F">
        <w:rPr>
          <w:rFonts w:cstheme="minorHAnsi"/>
          <w:sz w:val="20"/>
          <w:szCs w:val="20"/>
        </w:rPr>
        <w:t xml:space="preserve"> from ADNI</w:t>
      </w:r>
      <w:r w:rsidR="005E3403" w:rsidRPr="0087184F">
        <w:rPr>
          <w:rFonts w:cstheme="minorHAnsi"/>
          <w:sz w:val="20"/>
          <w:szCs w:val="20"/>
        </w:rPr>
        <w:t>-</w:t>
      </w:r>
      <w:r w:rsidR="007C308D" w:rsidRPr="0087184F">
        <w:rPr>
          <w:rFonts w:cstheme="minorHAnsi"/>
          <w:sz w:val="20"/>
          <w:szCs w:val="20"/>
        </w:rPr>
        <w:t>1 and ADNI</w:t>
      </w:r>
      <w:r w:rsidR="005E3403" w:rsidRPr="0087184F">
        <w:rPr>
          <w:rFonts w:cstheme="minorHAnsi"/>
          <w:sz w:val="20"/>
          <w:szCs w:val="20"/>
        </w:rPr>
        <w:t>-</w:t>
      </w:r>
      <w:r w:rsidR="007C308D" w:rsidRPr="0087184F">
        <w:rPr>
          <w:rFonts w:cstheme="minorHAnsi"/>
          <w:sz w:val="20"/>
          <w:szCs w:val="20"/>
        </w:rPr>
        <w:t>GO have had amyloid PET scanning with Florbetapir, lumbar puncture for CSF analysis, as well as FDG PET, MRI, and an extensive clinical and cognitive battery.</w:t>
      </w:r>
    </w:p>
    <w:p w:rsidR="00F57D7B" w:rsidRPr="0087184F" w:rsidRDefault="00F57D7B" w:rsidP="00C504B7">
      <w:pPr>
        <w:autoSpaceDE w:val="0"/>
        <w:autoSpaceDN w:val="0"/>
        <w:adjustRightInd w:val="0"/>
        <w:spacing w:after="0" w:line="360" w:lineRule="auto"/>
        <w:jc w:val="both"/>
        <w:rPr>
          <w:rFonts w:cstheme="minorHAnsi"/>
          <w:sz w:val="20"/>
          <w:szCs w:val="20"/>
        </w:rPr>
      </w:pPr>
    </w:p>
    <w:p w:rsidR="00F57D7B" w:rsidRPr="0087184F" w:rsidRDefault="00F57D7B" w:rsidP="00C504B7">
      <w:pPr>
        <w:spacing w:line="360" w:lineRule="auto"/>
        <w:jc w:val="both"/>
        <w:rPr>
          <w:rFonts w:cstheme="minorHAnsi"/>
          <w:sz w:val="20"/>
          <w:szCs w:val="20"/>
        </w:rPr>
      </w:pPr>
      <w:r w:rsidRPr="0087184F">
        <w:rPr>
          <w:rFonts w:cstheme="minorHAnsi"/>
          <w:sz w:val="20"/>
          <w:szCs w:val="20"/>
        </w:rPr>
        <w:t>What impacts has ADNI made over the last decade?</w:t>
      </w:r>
      <w:r w:rsidR="007C308D" w:rsidRPr="0087184F">
        <w:rPr>
          <w:rFonts w:cstheme="minorHAnsi"/>
          <w:sz w:val="20"/>
          <w:szCs w:val="20"/>
        </w:rPr>
        <w:t xml:space="preserve"> </w:t>
      </w:r>
      <w:r w:rsidRPr="0087184F">
        <w:rPr>
          <w:rFonts w:cstheme="minorHAnsi"/>
          <w:sz w:val="20"/>
          <w:szCs w:val="20"/>
        </w:rPr>
        <w:t xml:space="preserve">The pharmaceutical industry has benefitted from the development of standardized biomarkers and the generation of data to guide trial design. Investigators worldwide have benefitted from access to ADNI data and samples, resulting in progress often far beyond the original ADNI mandate. ADNI genetics data is now being employed in a whole genome sequencing project in a ‘big data’ approach to finding AD treatments. Our understanding of AD pathophysiology and genetics has benefitted from many of the </w:t>
      </w:r>
      <w:r w:rsidR="006465B0" w:rsidRPr="0087184F">
        <w:rPr>
          <w:rFonts w:cstheme="minorHAnsi"/>
          <w:sz w:val="20"/>
          <w:szCs w:val="20"/>
        </w:rPr>
        <w:t xml:space="preserve">approximately 600 </w:t>
      </w:r>
      <w:r w:rsidRPr="0087184F">
        <w:rPr>
          <w:rFonts w:cstheme="minorHAnsi"/>
          <w:sz w:val="20"/>
          <w:szCs w:val="20"/>
        </w:rPr>
        <w:t xml:space="preserve">publications using ADNI data. </w:t>
      </w:r>
      <w:r w:rsidR="00194980" w:rsidRPr="0087184F">
        <w:rPr>
          <w:rFonts w:cstheme="minorHAnsi"/>
          <w:sz w:val="20"/>
          <w:szCs w:val="20"/>
        </w:rPr>
        <w:t xml:space="preserve">In particular, the AD model reported by Jack et al </w:t>
      </w:r>
      <w:r w:rsidR="00194980" w:rsidRPr="0087184F">
        <w:rPr>
          <w:rFonts w:cstheme="minorHAnsi"/>
          <w:sz w:val="20"/>
          <w:szCs w:val="20"/>
        </w:rPr>
        <w:fldChar w:fldCharType="begin">
          <w:fldData xml:space="preserve">PEVuZE5vdGU+PENpdGU+PEF1dGhvcj5KYWNrPC9BdXRob3I+PFllYXI+MjAxMDwvWWVhcj48UmVj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</w:fldData>
        </w:fldChar>
      </w:r>
      <w:r w:rsidR="00194980" w:rsidRPr="0087184F">
        <w:rPr>
          <w:rFonts w:cstheme="minorHAnsi"/>
          <w:sz w:val="20"/>
          <w:szCs w:val="20"/>
        </w:rPr>
        <w:instrText xml:space="preserve"> ADDIN EN.CITE </w:instrText>
      </w:r>
      <w:r w:rsidR="00194980" w:rsidRPr="0087184F">
        <w:rPr>
          <w:rFonts w:cstheme="minorHAnsi"/>
          <w:sz w:val="20"/>
          <w:szCs w:val="20"/>
        </w:rPr>
        <w:fldChar w:fldCharType="begin">
          <w:fldData xml:space="preserve">PEVuZE5vdGU+PENpdGU+PEF1dGhvcj5KYWNrPC9BdXRob3I+PFllYXI+MjAxMDwvWWVhcj48UmVj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</w:fldData>
        </w:fldChar>
      </w:r>
      <w:r w:rsidR="00194980" w:rsidRPr="0087184F">
        <w:rPr>
          <w:rFonts w:cstheme="minorHAnsi"/>
          <w:sz w:val="20"/>
          <w:szCs w:val="20"/>
        </w:rPr>
        <w:instrText xml:space="preserve"> ADDIN EN.CITE.DATA </w:instrText>
      </w:r>
      <w:r w:rsidR="00194980" w:rsidRPr="0087184F">
        <w:rPr>
          <w:rFonts w:cstheme="minorHAnsi"/>
          <w:sz w:val="20"/>
          <w:szCs w:val="20"/>
        </w:rPr>
      </w:r>
      <w:r w:rsidR="00194980" w:rsidRPr="0087184F">
        <w:rPr>
          <w:rFonts w:cstheme="minorHAnsi"/>
          <w:sz w:val="20"/>
          <w:szCs w:val="20"/>
        </w:rPr>
        <w:fldChar w:fldCharType="end"/>
      </w:r>
      <w:r w:rsidR="00194980" w:rsidRPr="0087184F">
        <w:rPr>
          <w:rFonts w:cstheme="minorHAnsi"/>
          <w:sz w:val="20"/>
          <w:szCs w:val="20"/>
        </w:rPr>
      </w:r>
      <w:r w:rsidR="00194980" w:rsidRPr="0087184F">
        <w:rPr>
          <w:rFonts w:cstheme="minorHAnsi"/>
          <w:sz w:val="20"/>
          <w:szCs w:val="20"/>
        </w:rPr>
        <w:fldChar w:fldCharType="separate"/>
      </w:r>
      <w:r w:rsidR="00194980" w:rsidRPr="0087184F">
        <w:rPr>
          <w:rFonts w:cstheme="minorHAnsi"/>
          <w:noProof/>
          <w:sz w:val="20"/>
          <w:szCs w:val="20"/>
        </w:rPr>
        <w:t>(</w:t>
      </w:r>
      <w:hyperlink w:anchor="_ENREF_6" w:tooltip="Jack, 2010 #86" w:history="1">
        <w:r w:rsidR="00795734" w:rsidRPr="0087184F">
          <w:rPr>
            <w:rFonts w:cstheme="minorHAnsi"/>
            <w:noProof/>
            <w:sz w:val="20"/>
            <w:szCs w:val="20"/>
          </w:rPr>
          <w:t>6</w:t>
        </w:r>
      </w:hyperlink>
      <w:r w:rsidR="00194980" w:rsidRPr="0087184F">
        <w:rPr>
          <w:rFonts w:cstheme="minorHAnsi"/>
          <w:noProof/>
          <w:sz w:val="20"/>
          <w:szCs w:val="20"/>
        </w:rPr>
        <w:t>)</w:t>
      </w:r>
      <w:r w:rsidR="00194980" w:rsidRPr="0087184F">
        <w:rPr>
          <w:rFonts w:cstheme="minorHAnsi"/>
          <w:sz w:val="20"/>
          <w:szCs w:val="20"/>
        </w:rPr>
        <w:fldChar w:fldCharType="end"/>
      </w:r>
      <w:r w:rsidR="00194980" w:rsidRPr="0087184F">
        <w:rPr>
          <w:rFonts w:cstheme="minorHAnsi"/>
          <w:sz w:val="20"/>
          <w:szCs w:val="20"/>
        </w:rPr>
        <w:t xml:space="preserve"> has provided the field an overall conceptual model which has stimulated hypothesis testing and other studies. Amyloid </w:t>
      </w:r>
      <w:proofErr w:type="spellStart"/>
      <w:r w:rsidR="00194980" w:rsidRPr="0087184F">
        <w:rPr>
          <w:rFonts w:cstheme="minorHAnsi"/>
          <w:sz w:val="20"/>
          <w:szCs w:val="20"/>
        </w:rPr>
        <w:t>phenotyping</w:t>
      </w:r>
      <w:proofErr w:type="spellEnd"/>
      <w:r w:rsidR="00194980" w:rsidRPr="0087184F">
        <w:rPr>
          <w:rFonts w:cstheme="minorHAnsi"/>
          <w:sz w:val="20"/>
          <w:szCs w:val="20"/>
        </w:rPr>
        <w:t xml:space="preserve"> using amyloid PET scans and CSF measurements has become an established method for the identification of AD pathology in observational studies and treatment trials. </w:t>
      </w:r>
      <w:r w:rsidRPr="0087184F">
        <w:rPr>
          <w:rFonts w:cstheme="minorHAnsi"/>
          <w:sz w:val="20"/>
          <w:szCs w:val="20"/>
        </w:rPr>
        <w:t xml:space="preserve">The research community has benefitted from the development of a plethora of methodologies using ADNI data, often applicable to areas outside AD research. ADNI structure and methodologies are now also being employed in investigations into the role of depression in AD and of special risk factors for AD in veterans. In addition, the ADNI model has fostered similar projects worldwide and inspired initiatives in other diseases such as Parkinson’s disease and Multiple </w:t>
      </w:r>
      <w:r w:rsidR="0008590C" w:rsidRPr="0087184F">
        <w:rPr>
          <w:rFonts w:cstheme="minorHAnsi"/>
          <w:sz w:val="20"/>
          <w:szCs w:val="20"/>
        </w:rPr>
        <w:t>S</w:t>
      </w:r>
      <w:r w:rsidR="00CB4E10" w:rsidRPr="0087184F">
        <w:rPr>
          <w:rFonts w:cstheme="minorHAnsi"/>
          <w:sz w:val="20"/>
          <w:szCs w:val="20"/>
        </w:rPr>
        <w:t>c</w:t>
      </w:r>
      <w:r w:rsidRPr="0087184F">
        <w:rPr>
          <w:rFonts w:cstheme="minorHAnsi"/>
          <w:sz w:val="20"/>
          <w:szCs w:val="20"/>
        </w:rPr>
        <w:t>lerosis.</w:t>
      </w:r>
    </w:p>
    <w:p w:rsidR="00F57D7B" w:rsidRPr="0087184F" w:rsidRDefault="00F57D7B" w:rsidP="00C504B7">
      <w:pPr>
        <w:spacing w:line="360" w:lineRule="auto"/>
        <w:jc w:val="both"/>
        <w:rPr>
          <w:rFonts w:cstheme="minorHAnsi"/>
          <w:color w:val="222222"/>
          <w:sz w:val="20"/>
          <w:szCs w:val="20"/>
          <w:shd w:val="clear" w:color="auto" w:fill="FFFFFF"/>
        </w:rPr>
      </w:pPr>
      <w:r w:rsidRPr="0087184F">
        <w:rPr>
          <w:rFonts w:cstheme="minorHAnsi"/>
          <w:sz w:val="20"/>
          <w:szCs w:val="20"/>
        </w:rPr>
        <w:t xml:space="preserve">One measure of the national and international impact of ADNI was its identification by the US government in 2011 </w:t>
      </w:r>
      <w:r w:rsidRPr="0087184F">
        <w:rPr>
          <w:rFonts w:cstheme="minorHAnsi"/>
          <w:color w:val="222222"/>
          <w:sz w:val="20"/>
          <w:szCs w:val="20"/>
          <w:shd w:val="clear" w:color="auto" w:fill="FFFFFF"/>
        </w:rPr>
        <w:t xml:space="preserve">as a key player in achieving goals of accelerating the development of treatments that would prevent, </w:t>
      </w:r>
      <w:r w:rsidRPr="0087184F">
        <w:rPr>
          <w:rFonts w:cstheme="minorHAnsi"/>
          <w:color w:val="222222"/>
          <w:sz w:val="20"/>
          <w:szCs w:val="20"/>
          <w:shd w:val="clear" w:color="auto" w:fill="FFFFFF"/>
        </w:rPr>
        <w:lastRenderedPageBreak/>
        <w:t>halt, or reverse the course of AD and improving early diagnosis in the National Plan to Address Alzheimer’s Disease</w:t>
      </w:r>
      <w:r w:rsidRPr="0087184F">
        <w:rPr>
          <w:rFonts w:cstheme="minorHAnsi"/>
          <w:b/>
          <w:color w:val="222222"/>
          <w:sz w:val="20"/>
          <w:szCs w:val="20"/>
          <w:shd w:val="clear" w:color="auto" w:fill="FFFFFF"/>
        </w:rPr>
        <w:t xml:space="preserve"> </w:t>
      </w:r>
      <w:r w:rsidRPr="0087184F">
        <w:rPr>
          <w:rFonts w:cstheme="minorHAnsi"/>
          <w:color w:val="222222"/>
          <w:sz w:val="20"/>
          <w:szCs w:val="20"/>
          <w:shd w:val="clear" w:color="auto" w:fill="FFFFFF"/>
        </w:rPr>
        <w:t>(U.S. Department of Health and Human Services)</w:t>
      </w:r>
      <w:r w:rsidRPr="0087184F">
        <w:rPr>
          <w:rFonts w:cstheme="minorHAnsi"/>
          <w:b/>
          <w:color w:val="222222"/>
          <w:sz w:val="20"/>
          <w:szCs w:val="20"/>
          <w:shd w:val="clear" w:color="auto" w:fill="FFFFFF"/>
        </w:rPr>
        <w:t xml:space="preserve"> </w:t>
      </w:r>
      <w:r w:rsidRPr="0087184F">
        <w:rPr>
          <w:rFonts w:cstheme="minorHAnsi"/>
          <w:color w:val="222222"/>
          <w:sz w:val="20"/>
          <w:szCs w:val="20"/>
          <w:shd w:val="clear" w:color="auto" w:fill="FFFFFF"/>
        </w:rPr>
        <w:t xml:space="preserve">developed in response to the National Alzheimer’s Project Act. </w:t>
      </w:r>
      <w:r w:rsidRPr="0087184F">
        <w:rPr>
          <w:rFonts w:cstheme="minorHAnsi"/>
          <w:sz w:val="20"/>
          <w:szCs w:val="20"/>
        </w:rPr>
        <w:t>This paper aims to detail the achievements and impacts of ADNI from 2004 to 2014.</w:t>
      </w:r>
      <w:r w:rsidR="00FD4B39" w:rsidRPr="0087184F">
        <w:rPr>
          <w:rFonts w:cstheme="minorHAnsi"/>
          <w:sz w:val="20"/>
          <w:szCs w:val="20"/>
        </w:rPr>
        <w:t xml:space="preserve"> </w:t>
      </w:r>
    </w:p>
    <w:p w:rsidR="00B700E0" w:rsidRPr="005518FB" w:rsidRDefault="00B700E0" w:rsidP="00C504B7">
      <w:pPr>
        <w:spacing w:line="360" w:lineRule="auto"/>
        <w:jc w:val="both"/>
        <w:rPr>
          <w:rFonts w:ascii="Arial" w:hAnsi="Arial" w:cs="Arial"/>
          <w:color w:val="222222"/>
          <w:sz w:val="20"/>
          <w:szCs w:val="20"/>
          <w:shd w:val="clear" w:color="auto" w:fill="FFFFFF"/>
        </w:rPr>
      </w:pPr>
    </w:p>
    <w:p w:rsidR="00D1723A" w:rsidRPr="00D1723A" w:rsidRDefault="00D1723A" w:rsidP="00C504B7">
      <w:pPr>
        <w:pStyle w:val="Heading3"/>
        <w:spacing w:line="360" w:lineRule="auto"/>
        <w:rPr>
          <w:shd w:val="clear" w:color="auto" w:fill="FFFFFF"/>
        </w:rPr>
      </w:pPr>
      <w:r>
        <w:rPr>
          <w:shd w:val="clear" w:color="auto" w:fill="FFFFFF"/>
        </w:rPr>
        <w:t>Impacts of ADNI</w:t>
      </w:r>
    </w:p>
    <w:p w:rsidR="008723A2" w:rsidRDefault="008723A2" w:rsidP="00C504B7">
      <w:pPr>
        <w:spacing w:line="360" w:lineRule="auto"/>
        <w:rPr>
          <w:rFonts w:ascii="Arial" w:hAnsi="Arial" w:cs="Arial"/>
          <w:color w:val="222222"/>
          <w:sz w:val="20"/>
          <w:szCs w:val="20"/>
          <w:shd w:val="clear" w:color="auto" w:fill="FFFFFF"/>
        </w:rPr>
      </w:pPr>
    </w:p>
    <w:p w:rsidR="00D1723A" w:rsidRDefault="00D1723A" w:rsidP="00C504B7">
      <w:pPr>
        <w:pStyle w:val="IntenseQuote"/>
        <w:spacing w:line="360" w:lineRule="auto"/>
        <w:rPr>
          <w:shd w:val="clear" w:color="auto" w:fill="FFFFFF"/>
        </w:rPr>
      </w:pPr>
      <w:r>
        <w:rPr>
          <w:shd w:val="clear" w:color="auto" w:fill="FFFFFF"/>
        </w:rPr>
        <w:t>ADNI has impacted clinical trials for AD modifying and preventative treatments</w:t>
      </w:r>
    </w:p>
    <w:p w:rsidR="00160B3F" w:rsidRPr="00160B3F" w:rsidRDefault="008723A2" w:rsidP="00160B3F">
      <w:pPr>
        <w:pStyle w:val="paragraph"/>
        <w:spacing w:line="360" w:lineRule="auto"/>
        <w:jc w:val="both"/>
        <w:rPr>
          <w:rFonts w:asciiTheme="minorHAnsi" w:hAnsiTheme="minorHAnsi" w:cstheme="minorHAnsi"/>
        </w:rPr>
      </w:pPr>
      <w:r w:rsidRPr="00160B3F">
        <w:rPr>
          <w:rFonts w:asciiTheme="minorHAnsi" w:hAnsiTheme="minorHAnsi" w:cstheme="minorHAnsi"/>
          <w:color w:val="222222"/>
          <w:shd w:val="clear" w:color="auto" w:fill="FFFFFF"/>
        </w:rPr>
        <w:t xml:space="preserve">ADNI has impacted clinical trials </w:t>
      </w:r>
      <w:r w:rsidR="006D61A3" w:rsidRPr="00160B3F">
        <w:rPr>
          <w:rFonts w:asciiTheme="minorHAnsi" w:hAnsiTheme="minorHAnsi" w:cstheme="minorHAnsi"/>
          <w:color w:val="222222"/>
          <w:shd w:val="clear" w:color="auto" w:fill="FFFFFF"/>
        </w:rPr>
        <w:t>by providing data</w:t>
      </w:r>
      <w:r w:rsidR="00160B3F" w:rsidRPr="00160B3F">
        <w:rPr>
          <w:rFonts w:asciiTheme="minorHAnsi" w:hAnsiTheme="minorHAnsi" w:cstheme="minorHAnsi"/>
          <w:color w:val="222222"/>
          <w:shd w:val="clear" w:color="auto" w:fill="FFFFFF"/>
        </w:rPr>
        <w:t xml:space="preserve"> </w:t>
      </w:r>
      <w:r w:rsidR="006B58AE" w:rsidRPr="00160B3F">
        <w:rPr>
          <w:rFonts w:asciiTheme="minorHAnsi" w:hAnsiTheme="minorHAnsi" w:cstheme="minorHAnsi"/>
          <w:color w:val="222222"/>
          <w:shd w:val="clear" w:color="auto" w:fill="FFFFFF"/>
        </w:rPr>
        <w:t xml:space="preserve">to guide trial design and by developing standardized biomarkers and methodologies. </w:t>
      </w:r>
      <w:r w:rsidR="006D61A3" w:rsidRPr="00160B3F">
        <w:rPr>
          <w:rFonts w:asciiTheme="minorHAnsi" w:hAnsiTheme="minorHAnsi" w:cstheme="minorHAnsi"/>
          <w:color w:val="222222"/>
          <w:shd w:val="clear" w:color="auto" w:fill="FFFFFF"/>
        </w:rPr>
        <w:t xml:space="preserve"> </w:t>
      </w:r>
      <w:r w:rsidR="00160B3F" w:rsidRPr="00160B3F">
        <w:rPr>
          <w:rFonts w:asciiTheme="minorHAnsi" w:hAnsiTheme="minorHAnsi" w:cstheme="minorHAnsi"/>
        </w:rPr>
        <w:t>ADNI has provided an ever richer data set and important venue for precompetitive public-private interaction around biomarkers and clinical trial methodologies for AD</w:t>
      </w:r>
      <w:r w:rsidR="00160B3F">
        <w:rPr>
          <w:rFonts w:asciiTheme="minorHAnsi" w:hAnsiTheme="minorHAnsi" w:cstheme="minorHAnsi"/>
        </w:rPr>
        <w:t>.</w:t>
      </w:r>
      <w:r w:rsidR="00160B3F" w:rsidRPr="00160B3F">
        <w:rPr>
          <w:rFonts w:asciiTheme="minorHAnsi" w:hAnsiTheme="minorHAnsi" w:cstheme="minorHAnsi"/>
        </w:rPr>
        <w:t xml:space="preserve"> CSF and hippocampal volume biomarkers remain the focus of ongoing qualification efforts with the FDA. Amyloid biomarkers are actively used for subject selection in clinical trials of candidate therapeutics. </w:t>
      </w:r>
      <w:r w:rsidR="00160B3F">
        <w:rPr>
          <w:rFonts w:asciiTheme="minorHAnsi" w:hAnsiTheme="minorHAnsi" w:cstheme="minorHAnsi"/>
        </w:rPr>
        <w:t xml:space="preserve"> </w:t>
      </w:r>
      <w:r w:rsidR="00160B3F" w:rsidRPr="00160B3F">
        <w:rPr>
          <w:rFonts w:asciiTheme="minorHAnsi" w:hAnsiTheme="minorHAnsi" w:cstheme="minorHAnsi"/>
        </w:rPr>
        <w:t>Amyloid biomarker sub-studies in the recent solanezumab and bapineuzumab Phase III programs revealed that even in AD dementia populations, more than 20% of enrolled mild and moderate AD subjects were amyloid negative by CSF Aβ or amyloid PET. Subsequent trials of anti-amyloid therapeutic candidates are requiring amyloid biomarkers at screening and amyloid positivity as an inclusion criterion. Longitudinal measures of amyloid are also being increasingly used later in the drug development process in order to assess potential disease modifying effects.</w:t>
      </w:r>
    </w:p>
    <w:p w:rsidR="00160B3F" w:rsidRPr="00160B3F" w:rsidRDefault="00160B3F" w:rsidP="00160B3F">
      <w:pPr>
        <w:pStyle w:val="paragraph"/>
        <w:spacing w:line="360" w:lineRule="auto"/>
        <w:jc w:val="both"/>
        <w:rPr>
          <w:rFonts w:asciiTheme="minorHAnsi" w:hAnsiTheme="minorHAnsi" w:cstheme="minorHAnsi"/>
        </w:rPr>
      </w:pPr>
      <w:r w:rsidRPr="00160B3F">
        <w:rPr>
          <w:rFonts w:asciiTheme="minorHAnsi" w:hAnsiTheme="minorHAnsi" w:cstheme="minorHAnsi"/>
        </w:rPr>
        <w:t xml:space="preserve"> Hippocampal volume, as measured from structural MRI scans, decreases rapidly in the MCI phase preceding transition to AD dementia and is strongly associated with imminent clinical decline. While not pathologically specific, screening for reduced baseline hippocampal volume selects a more homogeneous population of rapidly declining subjects, decreasing variability in longitudinal clinical outcome measures. Hippocampal volume was al</w:t>
      </w:r>
      <w:r w:rsidR="001C7C9C">
        <w:rPr>
          <w:rFonts w:asciiTheme="minorHAnsi" w:hAnsiTheme="minorHAnsi" w:cstheme="minorHAnsi"/>
        </w:rPr>
        <w:t>so recently qualified by the European Medicines Agency</w:t>
      </w:r>
      <w:r w:rsidRPr="00160B3F">
        <w:rPr>
          <w:rFonts w:asciiTheme="minorHAnsi" w:hAnsiTheme="minorHAnsi" w:cstheme="minorHAnsi"/>
        </w:rPr>
        <w:t xml:space="preserve"> for enrichment of amnestic MCI clinical trial populations, based in part on de novo analyses of ADNI data and coordinated in </w:t>
      </w:r>
      <w:r>
        <w:rPr>
          <w:rFonts w:asciiTheme="minorHAnsi" w:hAnsiTheme="minorHAnsi" w:cstheme="minorHAnsi"/>
        </w:rPr>
        <w:t>a precompetitive fashion by the Coalition Against Major Diseases</w:t>
      </w:r>
      <w:r w:rsidRPr="00160B3F">
        <w:rPr>
          <w:rFonts w:asciiTheme="minorHAnsi" w:hAnsiTheme="minorHAnsi" w:cstheme="minorHAnsi"/>
        </w:rPr>
        <w:t xml:space="preserve"> </w:t>
      </w:r>
      <w:r w:rsidRPr="00160B3F">
        <w:rPr>
          <w:rFonts w:asciiTheme="minorHAnsi" w:hAnsiTheme="minorHAnsi" w:cstheme="minorHAnsi"/>
        </w:rPr>
        <w:fldChar w:fldCharType="begin">
          <w:fldData xml:space="preserve">PEVuZE5vdGU+PENpdGU+PEF1dGhvcj5IaWxsPC9BdXRob3I+PFllYXI+MjAxNDwvWWVhcj48UmVj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</w:fldData>
        </w:fldChar>
      </w:r>
      <w:r w:rsidRPr="00160B3F">
        <w:rPr>
          <w:rFonts w:asciiTheme="minorHAnsi" w:hAnsiTheme="minorHAnsi" w:cstheme="minorHAnsi"/>
        </w:rPr>
        <w:instrText xml:space="preserve"> ADDIN EN.CITE </w:instrText>
      </w:r>
      <w:r w:rsidRPr="00160B3F">
        <w:rPr>
          <w:rFonts w:asciiTheme="minorHAnsi" w:hAnsiTheme="minorHAnsi" w:cstheme="minorHAnsi"/>
        </w:rPr>
        <w:fldChar w:fldCharType="begin">
          <w:fldData xml:space="preserve">PEVuZE5vdGU+PENpdGU+PEF1dGhvcj5IaWxsPC9BdXRob3I+PFllYXI+MjAxNDwvWWVhcj48UmVj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</w:fldData>
        </w:fldChar>
      </w:r>
      <w:r w:rsidRPr="00160B3F">
        <w:rPr>
          <w:rFonts w:asciiTheme="minorHAnsi" w:hAnsiTheme="minorHAnsi" w:cstheme="minorHAnsi"/>
        </w:rPr>
        <w:instrText xml:space="preserve"> ADDIN EN.CITE.DATA </w:instrText>
      </w:r>
      <w:r w:rsidRPr="00160B3F">
        <w:rPr>
          <w:rFonts w:asciiTheme="minorHAnsi" w:hAnsiTheme="minorHAnsi" w:cstheme="minorHAnsi"/>
        </w:rPr>
      </w:r>
      <w:r w:rsidRPr="00160B3F">
        <w:rPr>
          <w:rFonts w:asciiTheme="minorHAnsi" w:hAnsiTheme="minorHAnsi" w:cstheme="minorHAnsi"/>
        </w:rPr>
        <w:fldChar w:fldCharType="end"/>
      </w:r>
      <w:r w:rsidRPr="00160B3F">
        <w:rPr>
          <w:rFonts w:asciiTheme="minorHAnsi" w:hAnsiTheme="minorHAnsi" w:cstheme="minorHAnsi"/>
        </w:rPr>
      </w:r>
      <w:r w:rsidRPr="00160B3F">
        <w:rPr>
          <w:rFonts w:asciiTheme="minorHAnsi" w:hAnsiTheme="minorHAnsi" w:cstheme="minorHAnsi"/>
        </w:rPr>
        <w:fldChar w:fldCharType="separate"/>
      </w:r>
      <w:r w:rsidRPr="00160B3F">
        <w:rPr>
          <w:rFonts w:asciiTheme="minorHAnsi" w:hAnsiTheme="minorHAnsi" w:cstheme="minorHAnsi"/>
          <w:noProof/>
        </w:rPr>
        <w:t>(</w:t>
      </w:r>
      <w:hyperlink w:anchor="_ENREF_7" w:tooltip="Hill, 2014 #1813" w:history="1">
        <w:r w:rsidR="00795734" w:rsidRPr="00160B3F">
          <w:rPr>
            <w:rFonts w:asciiTheme="minorHAnsi" w:hAnsiTheme="minorHAnsi" w:cstheme="minorHAnsi"/>
            <w:noProof/>
          </w:rPr>
          <w:t>7</w:t>
        </w:r>
      </w:hyperlink>
      <w:r w:rsidRPr="00160B3F">
        <w:rPr>
          <w:rFonts w:asciiTheme="minorHAnsi" w:hAnsiTheme="minorHAnsi" w:cstheme="minorHAnsi"/>
          <w:noProof/>
        </w:rPr>
        <w:t>)</w:t>
      </w:r>
      <w:r w:rsidRPr="00160B3F">
        <w:rPr>
          <w:rFonts w:asciiTheme="minorHAnsi" w:hAnsiTheme="minorHAnsi" w:cstheme="minorHAnsi"/>
        </w:rPr>
        <w:fldChar w:fldCharType="end"/>
      </w:r>
      <w:r w:rsidRPr="00160B3F">
        <w:rPr>
          <w:rFonts w:asciiTheme="minorHAnsi" w:hAnsiTheme="minorHAnsi" w:cstheme="minorHAnsi"/>
        </w:rPr>
        <w:t>.</w:t>
      </w:r>
    </w:p>
    <w:p w:rsidR="00160B3F" w:rsidRPr="00160B3F" w:rsidRDefault="00160B3F" w:rsidP="00160B3F">
      <w:pPr>
        <w:spacing w:line="360" w:lineRule="auto"/>
        <w:jc w:val="both"/>
        <w:rPr>
          <w:rFonts w:cstheme="minorHAnsi"/>
        </w:rPr>
      </w:pPr>
    </w:p>
    <w:p w:rsidR="00160B3F" w:rsidRDefault="00160B3F" w:rsidP="00A66E93">
      <w:pPr>
        <w:spacing w:line="360" w:lineRule="auto"/>
        <w:jc w:val="both"/>
      </w:pPr>
    </w:p>
    <w:p w:rsidR="00160B3F" w:rsidRDefault="00160B3F" w:rsidP="00A66E93">
      <w:pPr>
        <w:spacing w:line="360" w:lineRule="auto"/>
        <w:jc w:val="both"/>
      </w:pPr>
    </w:p>
    <w:p w:rsidR="001E23E3" w:rsidRPr="00160B3F" w:rsidRDefault="001E23E3" w:rsidP="00795734">
      <w:pPr>
        <w:pStyle w:val="paragraph"/>
        <w:spacing w:line="360" w:lineRule="auto"/>
        <w:ind w:firstLine="0"/>
        <w:jc w:val="both"/>
        <w:rPr>
          <w:rFonts w:asciiTheme="minorHAnsi" w:hAnsiTheme="minorHAnsi" w:cstheme="minorHAnsi"/>
        </w:rPr>
      </w:pPr>
      <w:r>
        <w:rPr>
          <w:rFonts w:asciiTheme="minorHAnsi" w:hAnsiTheme="minorHAnsi" w:cstheme="minorHAnsi"/>
        </w:rPr>
        <w:lastRenderedPageBreak/>
        <w:t xml:space="preserve">ADNI investigators have proposed new trial designs for intervention at the prodromal </w:t>
      </w:r>
      <w:r w:rsidR="00795734">
        <w:rPr>
          <w:rFonts w:asciiTheme="minorHAnsi" w:hAnsiTheme="minorHAnsi" w:cstheme="minorHAnsi"/>
        </w:rPr>
        <w:fldChar w:fldCharType="begin">
          <w:fldData xml:space="preserve">PEVuZE5vdGU+PENpdGU+PEF1dGhvcj5BaXNlbjwvQXV0aG9yPjxZZWFyPjIwMTE8L1llYXI+PFJl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=
</w:fldData>
        </w:fldChar>
      </w:r>
      <w:r w:rsidR="00795734">
        <w:rPr>
          <w:rFonts w:asciiTheme="minorHAnsi" w:hAnsiTheme="minorHAnsi" w:cstheme="minorHAnsi"/>
        </w:rPr>
        <w:instrText xml:space="preserve"> ADDIN EN.CITE </w:instrText>
      </w:r>
      <w:r w:rsidR="00795734">
        <w:rPr>
          <w:rFonts w:asciiTheme="minorHAnsi" w:hAnsiTheme="minorHAnsi" w:cstheme="minorHAnsi"/>
        </w:rPr>
        <w:fldChar w:fldCharType="begin">
          <w:fldData xml:space="preserve">PEVuZE5vdGU+PENpdGU+PEF1dGhvcj5BaXNlbjwvQXV0aG9yPjxZZWFyPjIwMTE8L1llYXI+PFJl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=
</w:fldData>
        </w:fldChar>
      </w:r>
      <w:r w:rsidR="00795734">
        <w:rPr>
          <w:rFonts w:asciiTheme="minorHAnsi" w:hAnsiTheme="minorHAnsi" w:cstheme="minorHAnsi"/>
        </w:rPr>
        <w:instrText xml:space="preserve"> ADDIN EN.CITE.DATA </w:instrText>
      </w:r>
      <w:r w:rsidR="00795734">
        <w:rPr>
          <w:rFonts w:asciiTheme="minorHAnsi" w:hAnsiTheme="minorHAnsi" w:cstheme="minorHAnsi"/>
        </w:rPr>
      </w:r>
      <w:r w:rsidR="00795734">
        <w:rPr>
          <w:rFonts w:asciiTheme="minorHAnsi" w:hAnsiTheme="minorHAnsi" w:cstheme="minorHAnsi"/>
        </w:rPr>
        <w:fldChar w:fldCharType="end"/>
      </w:r>
      <w:r w:rsidR="00795734">
        <w:rPr>
          <w:rFonts w:asciiTheme="minorHAnsi" w:hAnsiTheme="minorHAnsi" w:cstheme="minorHAnsi"/>
        </w:rPr>
      </w:r>
      <w:r w:rsidR="00795734">
        <w:rPr>
          <w:rFonts w:asciiTheme="minorHAnsi" w:hAnsiTheme="minorHAnsi" w:cstheme="minorHAnsi"/>
        </w:rPr>
        <w:fldChar w:fldCharType="separate"/>
      </w:r>
      <w:r w:rsidR="00795734">
        <w:rPr>
          <w:rFonts w:asciiTheme="minorHAnsi" w:hAnsiTheme="minorHAnsi" w:cstheme="minorHAnsi"/>
          <w:noProof/>
        </w:rPr>
        <w:t>(</w:t>
      </w:r>
      <w:hyperlink w:anchor="_ENREF_8" w:tooltip="Aisen, 2011 #1873" w:history="1">
        <w:r w:rsidR="00795734">
          <w:rPr>
            <w:rFonts w:asciiTheme="minorHAnsi" w:hAnsiTheme="minorHAnsi" w:cstheme="minorHAnsi"/>
            <w:noProof/>
          </w:rPr>
          <w:t>8</w:t>
        </w:r>
      </w:hyperlink>
      <w:r w:rsidR="00795734">
        <w:rPr>
          <w:rFonts w:asciiTheme="minorHAnsi" w:hAnsiTheme="minorHAnsi" w:cstheme="minorHAnsi"/>
          <w:noProof/>
        </w:rPr>
        <w:t>)</w:t>
      </w:r>
      <w:r w:rsidR="00795734">
        <w:rPr>
          <w:rFonts w:asciiTheme="minorHAnsi" w:hAnsiTheme="minorHAnsi" w:cstheme="minorHAnsi"/>
        </w:rPr>
        <w:fldChar w:fldCharType="end"/>
      </w:r>
      <w:r w:rsidR="00795734">
        <w:rPr>
          <w:rFonts w:asciiTheme="minorHAnsi" w:hAnsiTheme="minorHAnsi" w:cstheme="minorHAnsi"/>
        </w:rPr>
        <w:t xml:space="preserve"> and </w:t>
      </w:r>
      <w:r>
        <w:rPr>
          <w:rFonts w:asciiTheme="minorHAnsi" w:hAnsiTheme="minorHAnsi" w:cstheme="minorHAnsi"/>
        </w:rPr>
        <w:t xml:space="preserve">preclinical </w:t>
      </w:r>
      <w:r w:rsidR="00795734">
        <w:rPr>
          <w:rFonts w:asciiTheme="minorHAnsi" w:hAnsiTheme="minorHAnsi" w:cstheme="minorHAnsi"/>
        </w:rPr>
        <w:fldChar w:fldCharType="begin"/>
      </w:r>
      <w:r w:rsidR="00795734">
        <w:rPr>
          <w:rFonts w:asciiTheme="minorHAnsi" w:hAnsiTheme="minorHAnsi" w:cstheme="minorHAnsi"/>
        </w:rPr>
        <w:instrText xml:space="preserve"> ADDIN EN.CITE &lt;EndNote&gt;&lt;Cite&gt;&lt;Author&gt;Sperling&lt;/Author&gt;&lt;Year&gt;2011&lt;/Year&gt;&lt;RecNum&gt;1874&lt;/RecNum&gt;&lt;DisplayText&gt;(9)&lt;/DisplayText&gt;&lt;record&gt;&lt;rec-number&gt;1874&lt;/rec-number&gt;&lt;foreign-keys&gt;&lt;key app="EN" db-id="fdewxtd56v0x55efrfk5ex0se05tz00x2d5w" timestamp="1413212287"&gt;1874&lt;/key&gt;&lt;/foreign-keys&gt;&lt;ref-type name="Journal Article"&gt;17&lt;/ref-type&gt;&lt;contributors&gt;&lt;authors&gt;&lt;author&gt;Sperling, R. A.&lt;/author&gt;&lt;author&gt;Jack, C. R., Jr.&lt;/author&gt;&lt;author&gt;Aisen, P. S.&lt;/author&gt;&lt;/authors&gt;&lt;/contributors&gt;&lt;auth-address&gt;Center for Alzheimer Research and Treatment, Brigham and Women&amp;apos;s Hospital, Harvard Medical School, Boston, MA 02446, USA. reisa@rics.bwh.harvard.edu&lt;/auth-address&gt;&lt;titles&gt;&lt;title&gt;Testing the right target and right drug at the right stage&lt;/title&gt;&lt;secondary-title&gt;Sci Transl Med&lt;/secondary-title&gt;&lt;alt-title&gt;Science translational medicine&lt;/alt-title&gt;&lt;/titles&gt;&lt;periodical&gt;&lt;full-title&gt;Sci Transl Med&lt;/full-title&gt;&lt;/periodical&gt;&lt;pages&gt;111cm33&lt;/pages&gt;&lt;volume&gt;3&lt;/volume&gt;&lt;number&gt;111&lt;/number&gt;&lt;keywords&gt;&lt;keyword&gt;Alzheimer Disease/*drug therapy/*pathology&lt;/keyword&gt;&lt;keyword&gt;Clinical Trials as Topic&lt;/keyword&gt;&lt;keyword&gt;Humans&lt;/keyword&gt;&lt;keyword&gt;*Molecular Targeted Therapy&lt;/keyword&gt;&lt;/keywords&gt;&lt;dates&gt;&lt;year&gt;2011&lt;/year&gt;&lt;pub-dates&gt;&lt;date&gt;Nov 30&lt;/date&gt;&lt;/pub-dates&gt;&lt;/dates&gt;&lt;isbn&gt;1946-6242 (Electronic)&amp;#xD;1946-6234 (Linking)&lt;/isbn&gt;&lt;accession-num&gt;22133718&lt;/accession-num&gt;&lt;urls&gt;&lt;related-urls&gt;&lt;url&gt;http://www.ncbi.nlm.nih.gov/pubmed/22133718&lt;/url&gt;&lt;/related-urls&gt;&lt;/urls&gt;&lt;custom2&gt;3752906&lt;/custom2&gt;&lt;electronic-resource-num&gt;10.1126/scitranslmed.3002609&lt;/electronic-resource-num&gt;&lt;/record&gt;&lt;/Cite&gt;&lt;/EndNote&gt;</w:instrText>
      </w:r>
      <w:r w:rsidR="00795734">
        <w:rPr>
          <w:rFonts w:asciiTheme="minorHAnsi" w:hAnsiTheme="minorHAnsi" w:cstheme="minorHAnsi"/>
        </w:rPr>
        <w:fldChar w:fldCharType="separate"/>
      </w:r>
      <w:r w:rsidR="00795734">
        <w:rPr>
          <w:rFonts w:asciiTheme="minorHAnsi" w:hAnsiTheme="minorHAnsi" w:cstheme="minorHAnsi"/>
          <w:noProof/>
        </w:rPr>
        <w:t>(</w:t>
      </w:r>
      <w:hyperlink w:anchor="_ENREF_9" w:tooltip="Sperling, 2011 #1874" w:history="1">
        <w:r w:rsidR="00795734">
          <w:rPr>
            <w:rFonts w:asciiTheme="minorHAnsi" w:hAnsiTheme="minorHAnsi" w:cstheme="minorHAnsi"/>
            <w:noProof/>
          </w:rPr>
          <w:t>9</w:t>
        </w:r>
      </w:hyperlink>
      <w:r w:rsidR="00795734">
        <w:rPr>
          <w:rFonts w:asciiTheme="minorHAnsi" w:hAnsiTheme="minorHAnsi" w:cstheme="minorHAnsi"/>
          <w:noProof/>
        </w:rPr>
        <w:t>)</w:t>
      </w:r>
      <w:r w:rsidR="00795734">
        <w:rPr>
          <w:rFonts w:asciiTheme="minorHAnsi" w:hAnsiTheme="minorHAnsi" w:cstheme="minorHAnsi"/>
        </w:rPr>
        <w:fldChar w:fldCharType="end"/>
      </w:r>
      <w:r w:rsidR="00795734">
        <w:rPr>
          <w:rFonts w:asciiTheme="minorHAnsi" w:hAnsiTheme="minorHAnsi" w:cstheme="minorHAnsi"/>
        </w:rPr>
        <w:t xml:space="preserve"> </w:t>
      </w:r>
      <w:r>
        <w:rPr>
          <w:rFonts w:asciiTheme="minorHAnsi" w:hAnsiTheme="minorHAnsi" w:cstheme="minorHAnsi"/>
        </w:rPr>
        <w:t xml:space="preserve">stages of disease that have been adopted by academic and industry investigators, and have contributed to the development of new regulatory guidance </w:t>
      </w:r>
      <w:r w:rsidR="00795734">
        <w:rPr>
          <w:rFonts w:asciiTheme="minorHAnsi" w:hAnsiTheme="minorHAnsi" w:cstheme="minorHAnsi"/>
        </w:rPr>
        <w:fldChar w:fldCharType="begin"/>
      </w:r>
      <w:r w:rsidR="00795734">
        <w:rPr>
          <w:rFonts w:asciiTheme="minorHAnsi" w:hAnsiTheme="minorHAnsi" w:cstheme="minorHAnsi"/>
        </w:rPr>
        <w:instrText xml:space="preserve"> ADDIN EN.CITE &lt;EndNote&gt;&lt;Cite&gt;&lt;Author&gt;Kozauer&lt;/Author&gt;&lt;Year&gt;2013&lt;/Year&gt;&lt;RecNum&gt;1876&lt;/RecNum&gt;&lt;DisplayText&gt;(10)&lt;/DisplayText&gt;&lt;record&gt;&lt;rec-number&gt;1876&lt;/rec-number&gt;&lt;foreign-keys&gt;&lt;key app="EN" db-id="fdewxtd56v0x55efrfk5ex0se05tz00x2d5w" timestamp="1413213158"&gt;1876&lt;/key&gt;&lt;/foreign-keys&gt;&lt;ref-type name="Journal Article"&gt;17&lt;/ref-type&gt;&lt;contributors&gt;&lt;authors&gt;&lt;author&gt;Kozauer, N.&lt;/author&gt;&lt;author&gt;Katz, R.&lt;/author&gt;&lt;/authors&gt;&lt;/contributors&gt;&lt;auth-address&gt;Division of Neurology Products, Center for Drug Evaluation and Research, Food and Drug Administration, Silver Spring, MD, USA.&lt;/auth-address&gt;&lt;titles&gt;&lt;title&gt;Regulatory innovation and drug development for early-stage Alzheimer&amp;apos;s disease&lt;/title&gt;&lt;secondary-title&gt;N Engl J Med&lt;/secondary-title&gt;&lt;alt-title&gt;The New England journal of medicine&lt;/alt-title&gt;&lt;/titles&gt;&lt;periodical&gt;&lt;full-title&gt;N Engl J Med&lt;/full-title&gt;&lt;/periodical&gt;&lt;pages&gt;1169-71&lt;/pages&gt;&lt;volume&gt;368&lt;/volume&gt;&lt;number&gt;13&lt;/number&gt;&lt;keywords&gt;&lt;keyword&gt;Alzheimer Disease/*drug therapy&lt;/keyword&gt;&lt;keyword&gt;Amyloid beta-Peptides/drug effects/metabolism&lt;/keyword&gt;&lt;keyword&gt;Biological Markers/metabolism&lt;/keyword&gt;&lt;keyword&gt;Drug Discovery/*legislation &amp;amp; jurisprudence&lt;/keyword&gt;&lt;keyword&gt;Government Regulation&lt;/keyword&gt;&lt;keyword&gt;Humans&lt;/keyword&gt;&lt;keyword&gt;United States&lt;/keyword&gt;&lt;keyword&gt;United States Food and Drug Administration&lt;/keyword&gt;&lt;/keywords&gt;&lt;dates&gt;&lt;year&gt;2013&lt;/year&gt;&lt;pub-dates&gt;&lt;date&gt;Mar 28&lt;/date&gt;&lt;/pub-dates&gt;&lt;/dates&gt;&lt;isbn&gt;1533-4406 (Electronic)&amp;#xD;0028-4793 (Linking)&lt;/isbn&gt;&lt;accession-num&gt;23484795&lt;/accession-num&gt;&lt;urls&gt;&lt;related-urls&gt;&lt;url&gt;http://www.ncbi.nlm.nih.gov/pubmed/23484795&lt;/url&gt;&lt;/related-urls&gt;&lt;/urls&gt;&lt;electronic-resource-num&gt;10.1056/NEJMp1302513&lt;/electronic-resource-num&gt;&lt;/record&gt;&lt;/Cite&gt;&lt;/EndNote&gt;</w:instrText>
      </w:r>
      <w:r w:rsidR="00795734">
        <w:rPr>
          <w:rFonts w:asciiTheme="minorHAnsi" w:hAnsiTheme="minorHAnsi" w:cstheme="minorHAnsi"/>
        </w:rPr>
        <w:fldChar w:fldCharType="separate"/>
      </w:r>
      <w:r w:rsidR="00795734">
        <w:rPr>
          <w:rFonts w:asciiTheme="minorHAnsi" w:hAnsiTheme="minorHAnsi" w:cstheme="minorHAnsi"/>
          <w:noProof/>
        </w:rPr>
        <w:t>(</w:t>
      </w:r>
      <w:hyperlink w:anchor="_ENREF_10" w:tooltip="Kozauer, 2013 #1876" w:history="1">
        <w:r w:rsidR="00795734">
          <w:rPr>
            <w:rFonts w:asciiTheme="minorHAnsi" w:hAnsiTheme="minorHAnsi" w:cstheme="minorHAnsi"/>
            <w:noProof/>
          </w:rPr>
          <w:t>10</w:t>
        </w:r>
      </w:hyperlink>
      <w:r w:rsidR="00795734">
        <w:rPr>
          <w:rFonts w:asciiTheme="minorHAnsi" w:hAnsiTheme="minorHAnsi" w:cstheme="minorHAnsi"/>
          <w:noProof/>
        </w:rPr>
        <w:t>)</w:t>
      </w:r>
      <w:r w:rsidR="00795734">
        <w:rPr>
          <w:rFonts w:asciiTheme="minorHAnsi" w:hAnsiTheme="minorHAnsi" w:cstheme="minorHAnsi"/>
        </w:rPr>
        <w:fldChar w:fldCharType="end"/>
      </w:r>
      <w:r w:rsidRPr="009F0352">
        <w:rPr>
          <w:rFonts w:asciiTheme="minorHAnsi" w:hAnsiTheme="minorHAnsi" w:cstheme="minorHAnsi"/>
        </w:rPr>
        <w:t xml:space="preserve">. </w:t>
      </w:r>
      <w:r>
        <w:rPr>
          <w:rFonts w:asciiTheme="minorHAnsi" w:hAnsiTheme="minorHAnsi" w:cstheme="minorHAnsi"/>
        </w:rPr>
        <w:t xml:space="preserve">In particular, the A4 trial </w:t>
      </w:r>
      <w:r w:rsidR="00795734">
        <w:rPr>
          <w:rFonts w:asciiTheme="minorHAnsi" w:hAnsiTheme="minorHAnsi" w:cstheme="minorHAnsi"/>
        </w:rPr>
        <w:fldChar w:fldCharType="begin"/>
      </w:r>
      <w:r w:rsidR="00795734">
        <w:rPr>
          <w:rFonts w:asciiTheme="minorHAnsi" w:hAnsiTheme="minorHAnsi" w:cstheme="minorHAnsi"/>
        </w:rPr>
        <w:instrText xml:space="preserve"> ADDIN EN.CITE &lt;EndNote&gt;&lt;Cite&gt;&lt;Author&gt;Sperling&lt;/Author&gt;&lt;Year&gt;2014&lt;/Year&gt;&lt;RecNum&gt;1875&lt;/RecNum&gt;&lt;DisplayText&gt;(11)&lt;/DisplayText&gt;&lt;record&gt;&lt;rec-number&gt;1875&lt;/rec-number&gt;&lt;foreign-keys&gt;&lt;key app="EN" db-id="fdewxtd56v0x55efrfk5ex0se05tz00x2d5w" timestamp="1413212311"&gt;1875&lt;/key&gt;&lt;/foreign-keys&gt;&lt;ref-type name="Journal Article"&gt;17&lt;/ref-type&gt;&lt;contributors&gt;&lt;authors&gt;&lt;author&gt;Sperling, R. A.&lt;/author&gt;&lt;author&gt;Rentz, D. M.&lt;/author&gt;&lt;author&gt;Johnson, K. A.&lt;/author&gt;&lt;author&gt;Karlawish, J.&lt;/author&gt;&lt;author&gt;Donohue, M.&lt;/author&gt;&lt;author&gt;Salmon, D. P.&lt;/author&gt;&lt;author&gt;Aisen, P.&lt;/author&gt;&lt;/authors&gt;&lt;/contributors&gt;&lt;auth-address&gt;Center for Alzheimer Research and Treatment, Department of Neurology, Brigham and Women&amp;apos;s Hospital, Harvard Medical School, Boston, MA 02115, USA.&lt;/auth-address&gt;&lt;titles&gt;&lt;title&gt;The A4 study: stopping AD before symptoms begin?&lt;/title&gt;&lt;secondary-title&gt;Sci Transl Med&lt;/secondary-title&gt;&lt;alt-title&gt;Science translational medicine&lt;/alt-title&gt;&lt;/titles&gt;&lt;periodical&gt;&lt;full-title&gt;Sci Transl Med&lt;/full-title&gt;&lt;/periodical&gt;&lt;pages&gt;228fs13&lt;/pages&gt;&lt;volume&gt;6&lt;/volume&gt;&lt;number&gt;228&lt;/number&gt;&lt;dates&gt;&lt;year&gt;2014&lt;/year&gt;&lt;pub-dates&gt;&lt;date&gt;Mar 19&lt;/date&gt;&lt;/pub-dates&gt;&lt;/dates&gt;&lt;isbn&gt;1946-6242 (Electronic)&amp;#xD;1946-6234 (Linking)&lt;/isbn&gt;&lt;accession-num&gt;24648338&lt;/accession-num&gt;&lt;urls&gt;&lt;related-urls&gt;&lt;url&gt;http://www.ncbi.nlm.nih.gov/pubmed/24648338&lt;/url&gt;&lt;/related-urls&gt;&lt;/urls&gt;&lt;custom2&gt;4049292&lt;/custom2&gt;&lt;electronic-resource-num&gt;10.1126/scitranslmed.3007941&lt;/electronic-resource-num&gt;&lt;/record&gt;&lt;/Cite&gt;&lt;/EndNote&gt;</w:instrText>
      </w:r>
      <w:r w:rsidR="00795734">
        <w:rPr>
          <w:rFonts w:asciiTheme="minorHAnsi" w:hAnsiTheme="minorHAnsi" w:cstheme="minorHAnsi"/>
        </w:rPr>
        <w:fldChar w:fldCharType="separate"/>
      </w:r>
      <w:r w:rsidR="00795734">
        <w:rPr>
          <w:rFonts w:asciiTheme="minorHAnsi" w:hAnsiTheme="minorHAnsi" w:cstheme="minorHAnsi"/>
          <w:noProof/>
        </w:rPr>
        <w:t>(</w:t>
      </w:r>
      <w:hyperlink w:anchor="_ENREF_11" w:tooltip="Sperling, 2014 #1875" w:history="1">
        <w:r w:rsidR="00795734">
          <w:rPr>
            <w:rFonts w:asciiTheme="minorHAnsi" w:hAnsiTheme="minorHAnsi" w:cstheme="minorHAnsi"/>
            <w:noProof/>
          </w:rPr>
          <w:t>11</w:t>
        </w:r>
      </w:hyperlink>
      <w:r w:rsidR="00795734">
        <w:rPr>
          <w:rFonts w:asciiTheme="minorHAnsi" w:hAnsiTheme="minorHAnsi" w:cstheme="minorHAnsi"/>
          <w:noProof/>
        </w:rPr>
        <w:t>)</w:t>
      </w:r>
      <w:r w:rsidR="00795734">
        <w:rPr>
          <w:rFonts w:asciiTheme="minorHAnsi" w:hAnsiTheme="minorHAnsi" w:cstheme="minorHAnsi"/>
        </w:rPr>
        <w:fldChar w:fldCharType="end"/>
      </w:r>
      <w:r>
        <w:rPr>
          <w:rFonts w:asciiTheme="minorHAnsi" w:hAnsiTheme="minorHAnsi" w:cstheme="minorHAnsi"/>
        </w:rPr>
        <w:t xml:space="preserve"> launched in 2014 as an industry-academia collaboration, represents the first therapeutic trial in preclinical sporadic AD.  A second major study utilizing a similar design will be launched in 2015.  </w:t>
      </w:r>
    </w:p>
    <w:p w:rsidR="00AC6ECA" w:rsidRDefault="006B58AE" w:rsidP="00A66E93">
      <w:pPr>
        <w:spacing w:line="360" w:lineRule="auto"/>
        <w:jc w:val="both"/>
        <w:rPr>
          <w:rFonts w:cstheme="minorHAnsi"/>
          <w:color w:val="333333"/>
        </w:rPr>
      </w:pPr>
      <w:r w:rsidRPr="003C2A6E">
        <w:rPr>
          <w:rStyle w:val="Emphasis"/>
          <w:rFonts w:cstheme="minorHAnsi"/>
          <w:i w:val="0"/>
        </w:rPr>
        <w:t>At the outset of ADNI, a major obstacle to producing meaningful data for analysis was the development of standardized methodologies</w:t>
      </w:r>
      <w:r>
        <w:rPr>
          <w:rStyle w:val="Emphasis"/>
          <w:rFonts w:cstheme="minorHAnsi"/>
          <w:i w:val="0"/>
        </w:rPr>
        <w:t xml:space="preserve">. </w:t>
      </w:r>
      <w:r w:rsidRPr="003C2A6E">
        <w:rPr>
          <w:rStyle w:val="Emphasis"/>
          <w:rFonts w:cstheme="minorHAnsi"/>
          <w:i w:val="0"/>
        </w:rPr>
        <w:t xml:space="preserve">A major collaborative effort has resulted in a set of protocols (available at </w:t>
      </w:r>
      <w:hyperlink r:id="rId9" w:history="1">
        <w:r w:rsidRPr="0056777B">
          <w:rPr>
            <w:rStyle w:val="Hyperlink"/>
            <w:rFonts w:cstheme="minorHAnsi"/>
          </w:rPr>
          <w:t>http://adni.loni.usc.edu/methods/</w:t>
        </w:r>
      </w:hyperlink>
      <w:r>
        <w:rPr>
          <w:rStyle w:val="Emphasis"/>
          <w:rFonts w:cstheme="minorHAnsi"/>
          <w:i w:val="0"/>
        </w:rPr>
        <w:t>) that allow the direct comparison of results worldwide</w:t>
      </w:r>
      <w:r w:rsidR="0025082B">
        <w:rPr>
          <w:rStyle w:val="Emphasis"/>
          <w:rFonts w:cstheme="minorHAnsi"/>
          <w:i w:val="0"/>
        </w:rPr>
        <w:t xml:space="preserve"> </w:t>
      </w:r>
      <w:r w:rsidRPr="003C2A6E">
        <w:rPr>
          <w:rStyle w:val="Emphasis"/>
          <w:rFonts w:cstheme="minorHAnsi"/>
          <w:i w:val="0"/>
        </w:rPr>
        <w:fldChar w:fldCharType="begin"/>
      </w:r>
      <w:r w:rsidRPr="003C2A6E">
        <w:rPr>
          <w:rStyle w:val="Emphasis"/>
          <w:rFonts w:cstheme="minorHAnsi"/>
          <w:i w:val="0"/>
        </w:rPr>
        <w:instrText xml:space="preserve"> ADDIN EN.CITE &lt;EndNote&gt;&lt;Cite&gt;&lt;Author&gt;Weiner&lt;/Author&gt;&lt;Year&gt;2010&lt;/Year&gt;&lt;RecNum&gt;113&lt;/RecNum&gt;&lt;DisplayText&gt;(3)&lt;/DisplayText&gt;&lt;record&gt;&lt;rec-number&gt;113&lt;/rec-number&gt;&lt;foreign-keys&gt;&lt;key app="EN" db-id="fdewxtd56v0x55efrfk5ex0se05tz00x2d5w" timestamp="0"&gt;113&lt;/key&gt;&lt;/foreign-keys&gt;&lt;ref-type name="Journal Article"&gt;17&lt;/ref-type&gt;&lt;contributors&gt;&lt;authors&gt;&lt;author&gt;Weiner, M. W.&lt;/author&gt;&lt;author&gt;Aisen, P. S.&lt;/author&gt;&lt;author&gt;Jack, C. R., Jr.&lt;/author&gt;&lt;author&gt;Jagust, W. J.&lt;/author&gt;&lt;author&gt;Trojanowski, J. Q.&lt;/author&gt;&lt;author&gt;Shaw, L.&lt;/author&gt;&lt;author&gt;Saykin, A. J.&lt;/author&gt;&lt;author&gt;Morris, J. C.&lt;/author&gt;&lt;author&gt;Cairns, N.&lt;/author&gt;&lt;author&gt;Beckett, L. A.&lt;/author&gt;&lt;author&gt;Toga, A.&lt;/author&gt;&lt;author&gt;Green, R.&lt;/author&gt;&lt;author&gt;Walter, S.&lt;/author&gt;&lt;author&gt;Soares, H.&lt;/author&gt;&lt;author&gt;Snyder, P.&lt;/author&gt;&lt;author&gt;Siemers, E.&lt;/author&gt;&lt;author&gt;Potter, W.&lt;/author&gt;&lt;author&gt;Cole, P. E.&lt;/author&gt;&lt;author&gt;Schmidt, M.&lt;/author&gt;&lt;/authors&gt;&lt;/contributors&gt;&lt;auth-address&gt;Center for Imaging of Neurodegenerative Diseases, San Francisco VA Medical Center, San Francisco, CA, USA. michael.weiner@ucsf.edu&lt;/auth-address&gt;&lt;titles&gt;&lt;title&gt;The Alzheimer&amp;apos;s disease neuroimaging initiative: progress report and future plans&lt;/title&gt;&lt;secondary-title&gt;Alzheimers Dement&lt;/secondary-title&gt;&lt;/titles&gt;&lt;periodical&gt;&lt;full-title&gt;Alzheimers Dement&lt;/full-title&gt;&lt;/periodical&gt;&lt;pages&gt;202-11 e7&lt;/pages&gt;&lt;volume&gt;6&lt;/volume&gt;&lt;number&gt;3&lt;/number&gt;&lt;edition&gt;2010/05/11&lt;/edition&gt;&lt;dates&gt;&lt;year&gt;2010&lt;/year&gt;&lt;pub-dates&gt;&lt;date&gt;May&lt;/date&gt;&lt;/pub-dates&gt;&lt;/dates&gt;&lt;isbn&gt;1552-5279 (Electronic)&amp;#xD;1552-5260 (Linking)&lt;/isbn&gt;&lt;accession-num&gt;20451868&lt;/accession-num&gt;&lt;urls&gt;&lt;related-urls&gt;&lt;url&gt;http://www.ncbi.nlm.nih.gov/entrez/query.fcgi?cmd=Retrieve&amp;amp;db=PubMed&amp;amp;dopt=Citation&amp;amp;list_uids=20451868&lt;/url&gt;&lt;/related-urls&gt;&lt;/urls&gt;&lt;electronic-resource-num&gt;S1552-5260(10)00067-1 [pii]&amp;#xD;10.1016/j.jalz.2010.03.007&lt;/electronic-resource-num&gt;&lt;language&gt;eng&lt;/language&gt;&lt;/record&gt;&lt;/Cite&gt;&lt;/EndNote&gt;</w:instrText>
      </w:r>
      <w:r w:rsidRPr="003C2A6E">
        <w:rPr>
          <w:rStyle w:val="Emphasis"/>
          <w:rFonts w:cstheme="minorHAnsi"/>
          <w:i w:val="0"/>
        </w:rPr>
        <w:fldChar w:fldCharType="separate"/>
      </w:r>
      <w:r w:rsidRPr="003C2A6E">
        <w:rPr>
          <w:rStyle w:val="Emphasis"/>
          <w:rFonts w:cstheme="minorHAnsi"/>
          <w:i w:val="0"/>
          <w:noProof/>
        </w:rPr>
        <w:t>(</w:t>
      </w:r>
      <w:hyperlink w:anchor="_ENREF_3" w:tooltip="Weiner, 2010 #113" w:history="1">
        <w:r w:rsidR="00795734" w:rsidRPr="003C2A6E">
          <w:rPr>
            <w:rStyle w:val="Emphasis"/>
            <w:rFonts w:cstheme="minorHAnsi"/>
            <w:i w:val="0"/>
            <w:noProof/>
          </w:rPr>
          <w:t>3</w:t>
        </w:r>
      </w:hyperlink>
      <w:r w:rsidRPr="003C2A6E">
        <w:rPr>
          <w:rStyle w:val="Emphasis"/>
          <w:rFonts w:cstheme="minorHAnsi"/>
          <w:i w:val="0"/>
          <w:noProof/>
        </w:rPr>
        <w:t>)</w:t>
      </w:r>
      <w:r w:rsidRPr="003C2A6E">
        <w:rPr>
          <w:rStyle w:val="Emphasis"/>
          <w:rFonts w:cstheme="minorHAnsi"/>
          <w:i w:val="0"/>
        </w:rPr>
        <w:fldChar w:fldCharType="end"/>
      </w:r>
      <w:r w:rsidRPr="003C2A6E">
        <w:rPr>
          <w:rStyle w:val="Emphasis"/>
          <w:rFonts w:cstheme="minorHAnsi"/>
          <w:i w:val="0"/>
        </w:rPr>
        <w:t>.</w:t>
      </w:r>
      <w:r>
        <w:rPr>
          <w:rStyle w:val="Emphasis"/>
          <w:rFonts w:cstheme="minorHAnsi"/>
          <w:i w:val="0"/>
        </w:rPr>
        <w:t xml:space="preserve">  </w:t>
      </w:r>
      <w:r>
        <w:rPr>
          <w:rFonts w:cstheme="minorHAnsi"/>
          <w:color w:val="333333"/>
        </w:rPr>
        <w:t>A</w:t>
      </w:r>
      <w:r w:rsidR="00A66E93">
        <w:rPr>
          <w:rFonts w:cstheme="minorHAnsi"/>
          <w:color w:val="333333"/>
        </w:rPr>
        <w:t>s a result of ADNI’s contributi</w:t>
      </w:r>
      <w:r>
        <w:rPr>
          <w:rFonts w:cstheme="minorHAnsi"/>
          <w:color w:val="333333"/>
        </w:rPr>
        <w:t xml:space="preserve">ons, </w:t>
      </w:r>
      <w:r w:rsidR="008D1C0A" w:rsidRPr="003C2A6E">
        <w:rPr>
          <w:rFonts w:cstheme="minorHAnsi"/>
          <w:color w:val="333333"/>
        </w:rPr>
        <w:t>pharmaceutical companies developing</w:t>
      </w:r>
      <w:r w:rsidR="006D61A3">
        <w:rPr>
          <w:rFonts w:cstheme="minorHAnsi"/>
          <w:color w:val="333333"/>
        </w:rPr>
        <w:t xml:space="preserve"> disease-modifying treatments for AD</w:t>
      </w:r>
      <w:r w:rsidR="007C308D" w:rsidRPr="003C2A6E">
        <w:rPr>
          <w:rFonts w:cstheme="minorHAnsi"/>
          <w:color w:val="333333"/>
        </w:rPr>
        <w:t xml:space="preserve">, and studies funded by </w:t>
      </w:r>
      <w:r w:rsidR="006D61A3">
        <w:rPr>
          <w:rFonts w:cstheme="minorHAnsi"/>
          <w:color w:val="333333"/>
        </w:rPr>
        <w:t>the NIH and private f</w:t>
      </w:r>
      <w:r w:rsidR="007C308D" w:rsidRPr="003C2A6E">
        <w:rPr>
          <w:rFonts w:cstheme="minorHAnsi"/>
          <w:color w:val="333333"/>
        </w:rPr>
        <w:t>oundations</w:t>
      </w:r>
      <w:r w:rsidR="008D1C0A" w:rsidRPr="003C2A6E">
        <w:rPr>
          <w:rFonts w:cstheme="minorHAnsi"/>
          <w:color w:val="333333"/>
        </w:rPr>
        <w:t xml:space="preserve"> have </w:t>
      </w:r>
      <w:r w:rsidR="006D61A3">
        <w:rPr>
          <w:rFonts w:cstheme="minorHAnsi"/>
          <w:color w:val="333333"/>
        </w:rPr>
        <w:t xml:space="preserve">employed </w:t>
      </w:r>
      <w:r w:rsidR="008D1C0A" w:rsidRPr="003C2A6E">
        <w:rPr>
          <w:rFonts w:cstheme="minorHAnsi"/>
          <w:color w:val="333333"/>
        </w:rPr>
        <w:t>ADNI methodologies i</w:t>
      </w:r>
      <w:r w:rsidR="007C308D" w:rsidRPr="003C2A6E">
        <w:rPr>
          <w:rFonts w:cstheme="minorHAnsi"/>
          <w:color w:val="333333"/>
        </w:rPr>
        <w:t xml:space="preserve">n virtually all </w:t>
      </w:r>
      <w:r w:rsidR="008D1C0A" w:rsidRPr="003C2A6E">
        <w:rPr>
          <w:rFonts w:cstheme="minorHAnsi"/>
          <w:color w:val="333333"/>
        </w:rPr>
        <w:t>their clinical trials.</w:t>
      </w:r>
    </w:p>
    <w:p w:rsidR="0093393B" w:rsidRDefault="0070711C" w:rsidP="00A66E93">
      <w:pPr>
        <w:spacing w:line="360" w:lineRule="auto"/>
        <w:rPr>
          <w:rStyle w:val="Emphasis"/>
        </w:rPr>
      </w:pPr>
      <w:r>
        <w:rPr>
          <w:rStyle w:val="Emphasis"/>
        </w:rPr>
        <w:t>Positron emission tomography</w:t>
      </w:r>
    </w:p>
    <w:p w:rsidR="001C7C9C" w:rsidRDefault="00994CB1" w:rsidP="00A66E93">
      <w:pPr>
        <w:spacing w:line="360" w:lineRule="auto"/>
        <w:jc w:val="both"/>
        <w:rPr>
          <w:rStyle w:val="Emphasis"/>
          <w:i w:val="0"/>
        </w:rPr>
      </w:pPr>
      <w:r w:rsidRPr="000A03E8">
        <w:rPr>
          <w:rStyle w:val="Emphasis"/>
          <w:i w:val="0"/>
        </w:rPr>
        <w:t xml:space="preserve">Acquisition methods, quality control standards and methods </w:t>
      </w:r>
      <w:r w:rsidR="00DE4A2F">
        <w:rPr>
          <w:rStyle w:val="Emphasis"/>
          <w:i w:val="0"/>
        </w:rPr>
        <w:t>for</w:t>
      </w:r>
      <w:r w:rsidRPr="000A03E8">
        <w:rPr>
          <w:rStyle w:val="Emphasis"/>
          <w:i w:val="0"/>
        </w:rPr>
        <w:t xml:space="preserve"> preparing data for FDG PET, and amyloid imaging using Pittsburgh's compound and Florbetapir were developed by the ADNI PET core</w:t>
      </w:r>
      <w:r w:rsidR="006B58AE">
        <w:rPr>
          <w:rStyle w:val="Emphasis"/>
          <w:i w:val="0"/>
        </w:rPr>
        <w:t xml:space="preserve"> </w:t>
      </w:r>
      <w:r w:rsidRPr="000A03E8">
        <w:rPr>
          <w:rStyle w:val="Emphasis"/>
          <w:i w:val="0"/>
        </w:rPr>
        <w:fldChar w:fldCharType="begin"/>
      </w:r>
      <w:r w:rsidR="00795734">
        <w:rPr>
          <w:rStyle w:val="Emphasis"/>
          <w:i w:val="0"/>
        </w:rPr>
        <w:instrText xml:space="preserve"> ADDIN EN.CITE &lt;EndNote&gt;&lt;Cite&gt;&lt;Author&gt;Jagust&lt;/Author&gt;&lt;Year&gt;2010&lt;/Year&gt;&lt;RecNum&gt;126&lt;/RecNum&gt;&lt;DisplayText&gt;(12)&lt;/DisplayText&gt;&lt;record&gt;&lt;rec-number&gt;126&lt;/rec-number&gt;&lt;foreign-keys&gt;&lt;key app="EN" db-id="fdewxtd56v0x55efrfk5ex0se05tz00x2d5w" timestamp="0"&gt;126&lt;/key&gt;&lt;/foreign-keys&gt;&lt;ref-type name="Journal Article"&gt;17&lt;/ref-type&gt;&lt;contributors&gt;&lt;authors&gt;&lt;author&gt;Jagust, W. J.&lt;/author&gt;&lt;author&gt;Bandy, D.&lt;/author&gt;&lt;author&gt;Chen, K.&lt;/author&gt;&lt;author&gt;Foster, N. L.&lt;/author&gt;&lt;author&gt;Landau, S. M.&lt;/author&gt;&lt;author&gt;Mathis, C. A.&lt;/author&gt;&lt;author&gt;Price, J. C.&lt;/author&gt;&lt;author&gt;Reiman, E. M.&lt;/author&gt;&lt;author&gt;Skovronsky, D.&lt;/author&gt;&lt;author&gt;Koeppe, R. A.&lt;/author&gt;&lt;/authors&gt;&lt;/contributors&gt;&lt;auth-address&gt;Helen Wills Neuroscience Institute, University of California Berkeley, Berkeley, CA, USA. jagust@berkeley.edu&lt;/auth-address&gt;&lt;titles&gt;&lt;title&gt;The Alzheimer&amp;apos;s Disease Neuroimaging Initiative positron emission tomography core&lt;/title&gt;&lt;secondary-title&gt;Alzheimers Dement&lt;/secondary-title&gt;&lt;/titles&gt;&lt;periodical&gt;&lt;full-title&gt;Alzheimers Dement&lt;/full-title&gt;&lt;/periodical&gt;&lt;pages&gt;221-9&lt;/pages&gt;&lt;volume&gt;6&lt;/volume&gt;&lt;number&gt;3&lt;/number&gt;&lt;edition&gt;2010/05/11&lt;/edition&gt;&lt;dates&gt;&lt;year&gt;2010&lt;/year&gt;&lt;pub-dates&gt;&lt;date&gt;May&lt;/date&gt;&lt;/pub-dates&gt;&lt;/dates&gt;&lt;isbn&gt;1552-5279 (Electronic)&amp;#xD;1552-5260 (Linking)&lt;/isbn&gt;&lt;accession-num&gt;20451870&lt;/accession-num&gt;&lt;urls&gt;&lt;related-urls&gt;&lt;url&gt;http://www.ncbi.nlm.nih.gov/entrez/query.fcgi?cmd=Retrieve&amp;amp;db=PubMed&amp;amp;dopt=Citation&amp;amp;list_uids=20451870&lt;/url&gt;&lt;/related-urls&gt;&lt;/urls&gt;&lt;electronic-resource-num&gt;S1552-5260(10)00063-4 [pii]&amp;#xD;10.1016/j.jalz.2010.03.003&lt;/electronic-resource-num&gt;&lt;language&gt;eng&lt;/language&gt;&lt;/record&gt;&lt;/Cite&gt;&lt;/EndNote&gt;</w:instrText>
      </w:r>
      <w:r w:rsidRPr="000A03E8">
        <w:rPr>
          <w:rStyle w:val="Emphasis"/>
          <w:i w:val="0"/>
        </w:rPr>
        <w:fldChar w:fldCharType="separate"/>
      </w:r>
      <w:r w:rsidR="00795734">
        <w:rPr>
          <w:rStyle w:val="Emphasis"/>
          <w:i w:val="0"/>
          <w:noProof/>
        </w:rPr>
        <w:t>(</w:t>
      </w:r>
      <w:hyperlink w:anchor="_ENREF_12" w:tooltip="Jagust, 2010 #126" w:history="1">
        <w:r w:rsidR="00795734">
          <w:rPr>
            <w:rStyle w:val="Emphasis"/>
            <w:i w:val="0"/>
            <w:noProof/>
          </w:rPr>
          <w:t>12</w:t>
        </w:r>
      </w:hyperlink>
      <w:r w:rsidR="00795734">
        <w:rPr>
          <w:rStyle w:val="Emphasis"/>
          <w:i w:val="0"/>
          <w:noProof/>
        </w:rPr>
        <w:t>)</w:t>
      </w:r>
      <w:r w:rsidRPr="000A03E8">
        <w:rPr>
          <w:rStyle w:val="Emphasis"/>
          <w:i w:val="0"/>
        </w:rPr>
        <w:fldChar w:fldCharType="end"/>
      </w:r>
      <w:r w:rsidRPr="000A03E8">
        <w:rPr>
          <w:rStyle w:val="Emphasis"/>
          <w:i w:val="0"/>
        </w:rPr>
        <w:t xml:space="preserve">.  The standardized protocols were designed to be compatible with </w:t>
      </w:r>
      <w:r w:rsidR="00DE4A2F">
        <w:rPr>
          <w:rStyle w:val="Emphasis"/>
          <w:i w:val="0"/>
        </w:rPr>
        <w:t xml:space="preserve">multiple </w:t>
      </w:r>
      <w:r w:rsidRPr="000A03E8">
        <w:rPr>
          <w:rStyle w:val="Emphasis"/>
          <w:i w:val="0"/>
        </w:rPr>
        <w:t xml:space="preserve">commercially available scanner </w:t>
      </w:r>
      <w:r w:rsidR="00DE4A2F">
        <w:rPr>
          <w:rStyle w:val="Emphasis"/>
          <w:i w:val="0"/>
        </w:rPr>
        <w:t xml:space="preserve">hardware and </w:t>
      </w:r>
      <w:r w:rsidRPr="000A03E8">
        <w:rPr>
          <w:rStyle w:val="Emphasis"/>
          <w:i w:val="0"/>
        </w:rPr>
        <w:t xml:space="preserve">software combinations which could result in a twofold difference in intrinsic resolution. </w:t>
      </w:r>
      <w:r w:rsidR="008175FA" w:rsidRPr="000A03E8">
        <w:rPr>
          <w:rStyle w:val="Emphasis"/>
          <w:i w:val="0"/>
        </w:rPr>
        <w:t>Raw</w:t>
      </w:r>
      <w:r w:rsidR="002667CD" w:rsidRPr="000A03E8">
        <w:rPr>
          <w:rStyle w:val="Emphasis"/>
          <w:i w:val="0"/>
        </w:rPr>
        <w:t xml:space="preserve"> PET images from all sites undergo quality control processes at the ADNI PET site at the University of Michigan.</w:t>
      </w:r>
      <w:r w:rsidR="00CE6DD7">
        <w:rPr>
          <w:rStyle w:val="Emphasis"/>
          <w:i w:val="0"/>
        </w:rPr>
        <w:t xml:space="preserve"> The</w:t>
      </w:r>
      <w:r w:rsidR="001B774A" w:rsidRPr="000A03E8">
        <w:rPr>
          <w:rStyle w:val="Emphasis"/>
          <w:i w:val="0"/>
        </w:rPr>
        <w:t xml:space="preserve"> gold standard digital Hoffman Phantom</w:t>
      </w:r>
      <w:r w:rsidR="00CE6DD7">
        <w:rPr>
          <w:rStyle w:val="Emphasis"/>
          <w:i w:val="0"/>
        </w:rPr>
        <w:t xml:space="preserve"> is used</w:t>
      </w:r>
      <w:r w:rsidR="001B774A" w:rsidRPr="000A03E8">
        <w:rPr>
          <w:rStyle w:val="Emphasis"/>
          <w:i w:val="0"/>
        </w:rPr>
        <w:t xml:space="preserve"> as a comparison to correct image </w:t>
      </w:r>
      <w:r w:rsidR="002667CD" w:rsidRPr="000A03E8">
        <w:rPr>
          <w:rStyle w:val="Emphasis"/>
          <w:i w:val="0"/>
        </w:rPr>
        <w:t>resolution, and to enhance image uniformity, producing a variety of sets of images such as images that are registered to one another or oriented to a standardized grid.</w:t>
      </w:r>
      <w:r w:rsidR="008175FA" w:rsidRPr="000A03E8">
        <w:rPr>
          <w:rStyle w:val="Emphasis"/>
          <w:i w:val="0"/>
        </w:rPr>
        <w:t xml:space="preserve"> </w:t>
      </w:r>
      <w:r w:rsidR="006D76E2" w:rsidRPr="000A03E8">
        <w:rPr>
          <w:rStyle w:val="Emphasis"/>
          <w:i w:val="0"/>
        </w:rPr>
        <w:t xml:space="preserve"> </w:t>
      </w:r>
      <w:r w:rsidR="008175FA" w:rsidRPr="000A03E8">
        <w:rPr>
          <w:rStyle w:val="Emphasis"/>
          <w:i w:val="0"/>
        </w:rPr>
        <w:t xml:space="preserve">Different ADNI sites are then responsible for a variety of image analysis processes such as SPM5 </w:t>
      </w:r>
      <w:r w:rsidR="000A03E8" w:rsidRPr="000A03E8">
        <w:rPr>
          <w:rStyle w:val="Emphasis"/>
          <w:i w:val="0"/>
        </w:rPr>
        <w:t>to examine correl</w:t>
      </w:r>
      <w:r w:rsidR="000A03E8">
        <w:rPr>
          <w:rStyle w:val="Emphasis"/>
          <w:i w:val="0"/>
        </w:rPr>
        <w:t>ations between changes in gluco</w:t>
      </w:r>
      <w:r w:rsidR="000A03E8" w:rsidRPr="000A03E8">
        <w:rPr>
          <w:rStyle w:val="Emphasis"/>
          <w:i w:val="0"/>
        </w:rPr>
        <w:t>se metabolism and cogniti</w:t>
      </w:r>
      <w:r w:rsidR="000A03E8">
        <w:rPr>
          <w:rStyle w:val="Emphasis"/>
          <w:i w:val="0"/>
        </w:rPr>
        <w:t>on and to map cross-sectional differ</w:t>
      </w:r>
      <w:r w:rsidR="00E27F1C">
        <w:rPr>
          <w:rStyle w:val="Emphasis"/>
          <w:i w:val="0"/>
        </w:rPr>
        <w:t>e</w:t>
      </w:r>
      <w:r w:rsidR="000A03E8">
        <w:rPr>
          <w:rStyle w:val="Emphasis"/>
          <w:i w:val="0"/>
        </w:rPr>
        <w:t xml:space="preserve">nces between patient groups, </w:t>
      </w:r>
      <w:r w:rsidR="008175FA">
        <w:rPr>
          <w:rStyle w:val="Emphasis"/>
          <w:i w:val="0"/>
        </w:rPr>
        <w:t xml:space="preserve">and the determination of SUVR in multiple regions of interest. These protocols are detailed at </w:t>
      </w:r>
      <w:hyperlink r:id="rId10" w:history="1">
        <w:r w:rsidR="0070711C" w:rsidRPr="0024764F">
          <w:rPr>
            <w:rStyle w:val="Hyperlink"/>
          </w:rPr>
          <w:t>http://adni.loni.usc.edu/methods/pet-analysis/</w:t>
        </w:r>
      </w:hyperlink>
      <w:r w:rsidR="0070711C">
        <w:rPr>
          <w:rStyle w:val="Hyperlink"/>
        </w:rPr>
        <w:t xml:space="preserve"> </w:t>
      </w:r>
      <w:r w:rsidR="008175FA">
        <w:rPr>
          <w:rStyle w:val="Emphasis"/>
          <w:i w:val="0"/>
        </w:rPr>
        <w:t>and result in a set of</w:t>
      </w:r>
      <w:r w:rsidR="0070711C">
        <w:rPr>
          <w:rStyle w:val="Emphasis"/>
          <w:i w:val="0"/>
        </w:rPr>
        <w:t xml:space="preserve"> images available at LONI that are in the form that can be readily </w:t>
      </w:r>
      <w:proofErr w:type="spellStart"/>
      <w:r w:rsidR="0070711C">
        <w:rPr>
          <w:rStyle w:val="Emphasis"/>
          <w:i w:val="0"/>
        </w:rPr>
        <w:t>analyzed</w:t>
      </w:r>
      <w:proofErr w:type="spellEnd"/>
      <w:r w:rsidR="0070711C">
        <w:rPr>
          <w:rStyle w:val="Emphasis"/>
          <w:i w:val="0"/>
        </w:rPr>
        <w:t xml:space="preserve"> by investigators.</w:t>
      </w:r>
      <w:r w:rsidR="009D3DEC">
        <w:rPr>
          <w:rStyle w:val="Emphasis"/>
          <w:i w:val="0"/>
        </w:rPr>
        <w:t xml:space="preserve"> T</w:t>
      </w:r>
      <w:r w:rsidR="000A03E8">
        <w:rPr>
          <w:rStyle w:val="Emphasis"/>
          <w:i w:val="0"/>
        </w:rPr>
        <w:t>he development of the standardiz</w:t>
      </w:r>
      <w:r w:rsidR="009D3DEC">
        <w:rPr>
          <w:rStyle w:val="Emphasis"/>
          <w:i w:val="0"/>
        </w:rPr>
        <w:t>ed methodologies has clearly demonstrated</w:t>
      </w:r>
      <w:r w:rsidR="0070711C">
        <w:rPr>
          <w:rStyle w:val="Emphasis"/>
          <w:i w:val="0"/>
        </w:rPr>
        <w:t xml:space="preserve"> </w:t>
      </w:r>
      <w:r w:rsidR="000A03E8">
        <w:rPr>
          <w:rStyle w:val="Emphasis"/>
          <w:i w:val="0"/>
        </w:rPr>
        <w:t xml:space="preserve">that </w:t>
      </w:r>
      <w:proofErr w:type="spellStart"/>
      <w:r w:rsidR="000A03E8">
        <w:rPr>
          <w:rStyle w:val="Emphasis"/>
          <w:i w:val="0"/>
        </w:rPr>
        <w:t>multicenter</w:t>
      </w:r>
      <w:proofErr w:type="spellEnd"/>
      <w:r w:rsidR="009D3DEC">
        <w:rPr>
          <w:rStyle w:val="Emphasis"/>
          <w:i w:val="0"/>
        </w:rPr>
        <w:t xml:space="preserve"> PET amyloid imaging is both feasible and capable of producing data sets of great value to investigators. </w:t>
      </w:r>
    </w:p>
    <w:p w:rsidR="00DD369E" w:rsidRPr="002A0584" w:rsidRDefault="00DD369E" w:rsidP="00A66E93">
      <w:pPr>
        <w:spacing w:line="360" w:lineRule="auto"/>
        <w:jc w:val="both"/>
        <w:rPr>
          <w:rStyle w:val="Emphasis"/>
          <w:i w:val="0"/>
        </w:rPr>
      </w:pPr>
      <w:r>
        <w:rPr>
          <w:rStyle w:val="Emphasis"/>
        </w:rPr>
        <w:t>Magnetic resonance imaging</w:t>
      </w:r>
    </w:p>
    <w:p w:rsidR="000A03E8" w:rsidRPr="00A66E93" w:rsidRDefault="00AC6ECA" w:rsidP="00A66E93">
      <w:pPr>
        <w:spacing w:line="360" w:lineRule="auto"/>
        <w:jc w:val="both"/>
        <w:rPr>
          <w:rStyle w:val="Emphasis"/>
          <w:rFonts w:cstheme="minorHAnsi"/>
          <w:i w:val="0"/>
        </w:rPr>
      </w:pPr>
      <w:r w:rsidRPr="003C2A6E">
        <w:rPr>
          <w:rStyle w:val="Emphasis"/>
          <w:rFonts w:cstheme="minorHAnsi"/>
          <w:i w:val="0"/>
        </w:rPr>
        <w:t xml:space="preserve"> </w:t>
      </w:r>
      <w:r w:rsidR="000A03E8">
        <w:rPr>
          <w:rStyle w:val="Emphasis"/>
          <w:i w:val="0"/>
        </w:rPr>
        <w:t xml:space="preserve">The development </w:t>
      </w:r>
      <w:r w:rsidR="00596076">
        <w:rPr>
          <w:rStyle w:val="Emphasis"/>
          <w:i w:val="0"/>
        </w:rPr>
        <w:t>of standardiz</w:t>
      </w:r>
      <w:r w:rsidR="000A03E8">
        <w:rPr>
          <w:rStyle w:val="Emphasis"/>
          <w:i w:val="0"/>
        </w:rPr>
        <w:t xml:space="preserve">ed MRI procedures </w:t>
      </w:r>
      <w:r w:rsidR="00596076">
        <w:rPr>
          <w:rStyle w:val="Emphasis"/>
          <w:i w:val="0"/>
        </w:rPr>
        <w:t xml:space="preserve">by the ADNI MRI core </w:t>
      </w:r>
      <w:r w:rsidR="000A03E8">
        <w:rPr>
          <w:rStyle w:val="Emphasis"/>
          <w:i w:val="0"/>
        </w:rPr>
        <w:t xml:space="preserve">for use in the multiple ADNI </w:t>
      </w:r>
      <w:proofErr w:type="spellStart"/>
      <w:r w:rsidR="00596076">
        <w:rPr>
          <w:rStyle w:val="Emphasis"/>
          <w:i w:val="0"/>
        </w:rPr>
        <w:t>center</w:t>
      </w:r>
      <w:r w:rsidR="000A03E8">
        <w:rPr>
          <w:rStyle w:val="Emphasis"/>
          <w:i w:val="0"/>
        </w:rPr>
        <w:t>s</w:t>
      </w:r>
      <w:proofErr w:type="spellEnd"/>
      <w:r w:rsidR="000A03E8">
        <w:rPr>
          <w:rStyle w:val="Emphasis"/>
          <w:i w:val="0"/>
        </w:rPr>
        <w:t xml:space="preserve"> represents a major contribution of the initiative</w:t>
      </w:r>
      <w:r w:rsidR="00891CEC">
        <w:rPr>
          <w:rStyle w:val="Emphasis"/>
          <w:i w:val="0"/>
        </w:rPr>
        <w:t xml:space="preserve"> to </w:t>
      </w:r>
      <w:r w:rsidR="00A66E93">
        <w:rPr>
          <w:rStyle w:val="Emphasis"/>
          <w:i w:val="0"/>
        </w:rPr>
        <w:t xml:space="preserve">the </w:t>
      </w:r>
      <w:r w:rsidR="00891CEC">
        <w:rPr>
          <w:rStyle w:val="Emphasis"/>
          <w:i w:val="0"/>
        </w:rPr>
        <w:t xml:space="preserve">scientific community. </w:t>
      </w:r>
      <w:r w:rsidR="00A66E93">
        <w:rPr>
          <w:rStyle w:val="Emphasis"/>
          <w:rFonts w:cstheme="minorHAnsi"/>
          <w:i w:val="0"/>
        </w:rPr>
        <w:t xml:space="preserve">Protocols </w:t>
      </w:r>
      <w:r w:rsidR="006B58AE" w:rsidRPr="003C2A6E">
        <w:rPr>
          <w:rStyle w:val="Emphasis"/>
          <w:rFonts w:cstheme="minorHAnsi"/>
          <w:i w:val="0"/>
        </w:rPr>
        <w:t xml:space="preserve">needed to be compatible with three different vendors of scanners (GE, Siemens, and Philips), a variety of </w:t>
      </w:r>
      <w:r w:rsidR="004E4D9A">
        <w:rPr>
          <w:rStyle w:val="Emphasis"/>
          <w:rFonts w:cstheme="minorHAnsi"/>
          <w:i w:val="0"/>
        </w:rPr>
        <w:t>hardware/</w:t>
      </w:r>
      <w:r w:rsidR="006B58AE" w:rsidRPr="003C2A6E">
        <w:rPr>
          <w:rStyle w:val="Emphasis"/>
          <w:rFonts w:cstheme="minorHAnsi"/>
          <w:i w:val="0"/>
        </w:rPr>
        <w:t>software</w:t>
      </w:r>
      <w:r w:rsidR="004E4D9A">
        <w:rPr>
          <w:rStyle w:val="Emphasis"/>
          <w:rFonts w:cstheme="minorHAnsi"/>
          <w:i w:val="0"/>
        </w:rPr>
        <w:t xml:space="preserve"> configurations within each vendor product line</w:t>
      </w:r>
      <w:r w:rsidR="006B58AE" w:rsidRPr="003C2A6E">
        <w:rPr>
          <w:rStyle w:val="Emphasis"/>
          <w:rFonts w:cstheme="minorHAnsi"/>
          <w:i w:val="0"/>
        </w:rPr>
        <w:t xml:space="preserve">, and two MRI field </w:t>
      </w:r>
      <w:r w:rsidR="006B58AE" w:rsidRPr="003C2A6E">
        <w:rPr>
          <w:rStyle w:val="Emphasis"/>
          <w:rFonts w:cstheme="minorHAnsi"/>
          <w:i w:val="0"/>
        </w:rPr>
        <w:lastRenderedPageBreak/>
        <w:t xml:space="preserve">strengths. </w:t>
      </w:r>
      <w:r w:rsidR="00891CEC">
        <w:rPr>
          <w:rStyle w:val="Emphasis"/>
          <w:i w:val="0"/>
        </w:rPr>
        <w:t>Methods were initially developed using technology widely available at the beginning of</w:t>
      </w:r>
      <w:r w:rsidR="00596076">
        <w:rPr>
          <w:rStyle w:val="Emphasis"/>
          <w:i w:val="0"/>
        </w:rPr>
        <w:t xml:space="preserve"> ADNI</w:t>
      </w:r>
      <w:r w:rsidR="00891CEC">
        <w:rPr>
          <w:rStyle w:val="Emphasis"/>
          <w:i w:val="0"/>
        </w:rPr>
        <w:t xml:space="preserve"> with the philosophy that the protocol must maximize scientific utility while minimizing the </w:t>
      </w:r>
      <w:r w:rsidR="00406150">
        <w:rPr>
          <w:rStyle w:val="Emphasis"/>
          <w:i w:val="0"/>
        </w:rPr>
        <w:t xml:space="preserve">scan time </w:t>
      </w:r>
      <w:r w:rsidR="00891CEC">
        <w:rPr>
          <w:rStyle w:val="Emphasis"/>
          <w:i w:val="0"/>
        </w:rPr>
        <w:t xml:space="preserve">burden placed on participants </w:t>
      </w:r>
      <w:r w:rsidR="00891CEC">
        <w:rPr>
          <w:rStyle w:val="Emphasis"/>
          <w:i w:val="0"/>
        </w:rPr>
        <w:fldChar w:fldCharType="begin">
          <w:fldData xml:space="preserve">PEVuZE5vdGU+PENpdGU+PEF1dGhvcj5KYWNrPC9BdXRob3I+PFllYXI+MjAwODwvWWVhcj48UmVj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</w:fldData>
        </w:fldChar>
      </w:r>
      <w:r w:rsidR="00795734">
        <w:rPr>
          <w:rStyle w:val="Emphasis"/>
          <w:i w:val="0"/>
        </w:rPr>
        <w:instrText xml:space="preserve"> ADDIN EN.CITE </w:instrText>
      </w:r>
      <w:r w:rsidR="00795734">
        <w:rPr>
          <w:rStyle w:val="Emphasis"/>
          <w:i w:val="0"/>
        </w:rPr>
        <w:fldChar w:fldCharType="begin">
          <w:fldData xml:space="preserve">PEVuZE5vdGU+PENpdGU+PEF1dGhvcj5KYWNrPC9BdXRob3I+PFllYXI+MjAwODwvWWVhcj48UmVj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891CEC">
        <w:rPr>
          <w:rStyle w:val="Emphasis"/>
          <w:i w:val="0"/>
        </w:rPr>
      </w:r>
      <w:r w:rsidR="00891CEC">
        <w:rPr>
          <w:rStyle w:val="Emphasis"/>
          <w:i w:val="0"/>
        </w:rPr>
        <w:fldChar w:fldCharType="separate"/>
      </w:r>
      <w:r w:rsidR="00795734">
        <w:rPr>
          <w:rStyle w:val="Emphasis"/>
          <w:i w:val="0"/>
          <w:noProof/>
        </w:rPr>
        <w:t>(</w:t>
      </w:r>
      <w:hyperlink w:anchor="_ENREF_13" w:tooltip="Jack, 2008 #18" w:history="1">
        <w:r w:rsidR="00795734">
          <w:rPr>
            <w:rStyle w:val="Emphasis"/>
            <w:i w:val="0"/>
            <w:noProof/>
          </w:rPr>
          <w:t>13</w:t>
        </w:r>
      </w:hyperlink>
      <w:r w:rsidR="00795734">
        <w:rPr>
          <w:rStyle w:val="Emphasis"/>
          <w:i w:val="0"/>
          <w:noProof/>
        </w:rPr>
        <w:t>)</w:t>
      </w:r>
      <w:r w:rsidR="00891CEC">
        <w:rPr>
          <w:rStyle w:val="Emphasis"/>
          <w:i w:val="0"/>
        </w:rPr>
        <w:fldChar w:fldCharType="end"/>
      </w:r>
      <w:r w:rsidR="00891CEC">
        <w:rPr>
          <w:rStyle w:val="Emphasis"/>
          <w:i w:val="0"/>
        </w:rPr>
        <w:t xml:space="preserve">. </w:t>
      </w:r>
      <w:r w:rsidR="00596076">
        <w:rPr>
          <w:rStyle w:val="Emphasis"/>
          <w:i w:val="0"/>
        </w:rPr>
        <w:t xml:space="preserve">Pulse sequences were optimized for longitudinal scans to ensure stability and reproducibility </w:t>
      </w:r>
      <w:r w:rsidR="00596076">
        <w:rPr>
          <w:rStyle w:val="Emphasis"/>
          <w:i w:val="0"/>
        </w:rPr>
        <w:fldChar w:fldCharType="begin">
          <w:fldData xml:space="preserve">PEVuZE5vdGU+PENpdGU+PEF1dGhvcj5MZW93PC9BdXRob3I+PFllYXI+MjAwNjwvWWVhcj48UmVj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</w:fldData>
        </w:fldChar>
      </w:r>
      <w:r w:rsidR="00795734">
        <w:rPr>
          <w:rStyle w:val="Emphasis"/>
          <w:i w:val="0"/>
        </w:rPr>
        <w:instrText xml:space="preserve"> ADDIN EN.CITE </w:instrText>
      </w:r>
      <w:r w:rsidR="00795734">
        <w:rPr>
          <w:rStyle w:val="Emphasis"/>
          <w:i w:val="0"/>
        </w:rPr>
        <w:fldChar w:fldCharType="begin">
          <w:fldData xml:space="preserve">PEVuZE5vdGU+PENpdGU+PEF1dGhvcj5MZW93PC9BdXRob3I+PFllYXI+MjAwNjwvWWVhcj48UmVj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596076">
        <w:rPr>
          <w:rStyle w:val="Emphasis"/>
          <w:i w:val="0"/>
        </w:rPr>
      </w:r>
      <w:r w:rsidR="00596076">
        <w:rPr>
          <w:rStyle w:val="Emphasis"/>
          <w:i w:val="0"/>
        </w:rPr>
        <w:fldChar w:fldCharType="separate"/>
      </w:r>
      <w:r w:rsidR="00795734">
        <w:rPr>
          <w:rStyle w:val="Emphasis"/>
          <w:i w:val="0"/>
          <w:noProof/>
        </w:rPr>
        <w:t>(</w:t>
      </w:r>
      <w:hyperlink w:anchor="_ENREF_14" w:tooltip="Leow, 2006 #6" w:history="1">
        <w:r w:rsidR="00795734">
          <w:rPr>
            <w:rStyle w:val="Emphasis"/>
            <w:i w:val="0"/>
            <w:noProof/>
          </w:rPr>
          <w:t>14</w:t>
        </w:r>
      </w:hyperlink>
      <w:r w:rsidR="00795734">
        <w:rPr>
          <w:rStyle w:val="Emphasis"/>
          <w:i w:val="0"/>
          <w:noProof/>
        </w:rPr>
        <w:t>)</w:t>
      </w:r>
      <w:r w:rsidR="00596076">
        <w:rPr>
          <w:rStyle w:val="Emphasis"/>
          <w:i w:val="0"/>
        </w:rPr>
        <w:fldChar w:fldCharType="end"/>
      </w:r>
      <w:r w:rsidR="00596076">
        <w:rPr>
          <w:rStyle w:val="Emphasis"/>
          <w:i w:val="0"/>
        </w:rPr>
        <w:t xml:space="preserve">. </w:t>
      </w:r>
      <w:r w:rsidR="00891CEC">
        <w:rPr>
          <w:rStyle w:val="Emphasis"/>
          <w:i w:val="0"/>
        </w:rPr>
        <w:t xml:space="preserve">The final protocol could be run in less than 30 min, captured both structural information and detect </w:t>
      </w:r>
      <w:r w:rsidR="00014A21">
        <w:rPr>
          <w:rStyle w:val="Emphasis"/>
          <w:i w:val="0"/>
        </w:rPr>
        <w:t xml:space="preserve">relevant brain </w:t>
      </w:r>
      <w:r w:rsidR="00891CEC">
        <w:rPr>
          <w:rStyle w:val="Emphasis"/>
          <w:i w:val="0"/>
        </w:rPr>
        <w:t xml:space="preserve">pathologies, and used a </w:t>
      </w:r>
      <w:r w:rsidR="00596076">
        <w:rPr>
          <w:rStyle w:val="Emphasis"/>
          <w:i w:val="0"/>
        </w:rPr>
        <w:t xml:space="preserve">phantom </w:t>
      </w:r>
      <w:r w:rsidR="00891CEC">
        <w:rPr>
          <w:rStyle w:val="Emphasis"/>
          <w:i w:val="0"/>
        </w:rPr>
        <w:t xml:space="preserve">to monitor scanner performance. The protocol also included </w:t>
      </w:r>
      <w:r w:rsidR="002558B9">
        <w:rPr>
          <w:rStyle w:val="Emphasis"/>
          <w:i w:val="0"/>
        </w:rPr>
        <w:t xml:space="preserve">quality control for all images acquired and </w:t>
      </w:r>
      <w:r w:rsidR="00891CEC">
        <w:rPr>
          <w:rStyle w:val="Emphasis"/>
          <w:i w:val="0"/>
        </w:rPr>
        <w:t>post-acquisiti</w:t>
      </w:r>
      <w:r w:rsidR="00574E8A">
        <w:rPr>
          <w:rStyle w:val="Emphasis"/>
          <w:i w:val="0"/>
        </w:rPr>
        <w:t xml:space="preserve">on corrections to correct scaling changes and </w:t>
      </w:r>
      <w:r w:rsidR="002558B9">
        <w:rPr>
          <w:rStyle w:val="Emphasis"/>
          <w:i w:val="0"/>
        </w:rPr>
        <w:t xml:space="preserve">image </w:t>
      </w:r>
      <w:proofErr w:type="spellStart"/>
      <w:r w:rsidR="002558B9">
        <w:rPr>
          <w:rStyle w:val="Emphasis"/>
          <w:i w:val="0"/>
        </w:rPr>
        <w:t>arti</w:t>
      </w:r>
      <w:r w:rsidR="00891CEC">
        <w:rPr>
          <w:rStyle w:val="Emphasis"/>
          <w:i w:val="0"/>
        </w:rPr>
        <w:t>facts</w:t>
      </w:r>
      <w:proofErr w:type="spellEnd"/>
      <w:r w:rsidR="002558B9">
        <w:rPr>
          <w:rStyle w:val="Emphasis"/>
          <w:i w:val="0"/>
        </w:rPr>
        <w:t xml:space="preserve"> such as intensity non-uniformity, and warping because of gradient non-linearity </w:t>
      </w:r>
      <w:r w:rsidR="002558B9">
        <w:rPr>
          <w:rStyle w:val="Emphasis"/>
          <w:i w:val="0"/>
        </w:rPr>
        <w:fldChar w:fldCharType="begin">
          <w:fldData xml:space="preserve">PEVuZE5vdGU+PENpdGU+PEF1dGhvcj5KYWNrPC9BdXRob3I+PFllYXI+MjAxMDwvWWVhcj48UmVj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</w:fldData>
        </w:fldChar>
      </w:r>
      <w:r w:rsidR="00795734">
        <w:rPr>
          <w:rStyle w:val="Emphasis"/>
          <w:i w:val="0"/>
        </w:rPr>
        <w:instrText xml:space="preserve"> ADDIN EN.CITE </w:instrText>
      </w:r>
      <w:r w:rsidR="00795734">
        <w:rPr>
          <w:rStyle w:val="Emphasis"/>
          <w:i w:val="0"/>
        </w:rPr>
        <w:fldChar w:fldCharType="begin">
          <w:fldData xml:space="preserve">PEVuZE5vdGU+PENpdGU+PEF1dGhvcj5KYWNrPC9BdXRob3I+PFllYXI+MjAxMDwvWWVhcj48UmVj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2558B9">
        <w:rPr>
          <w:rStyle w:val="Emphasis"/>
          <w:i w:val="0"/>
        </w:rPr>
      </w:r>
      <w:r w:rsidR="002558B9">
        <w:rPr>
          <w:rStyle w:val="Emphasis"/>
          <w:i w:val="0"/>
        </w:rPr>
        <w:fldChar w:fldCharType="separate"/>
      </w:r>
      <w:r w:rsidR="00795734">
        <w:rPr>
          <w:rStyle w:val="Emphasis"/>
          <w:i w:val="0"/>
          <w:noProof/>
        </w:rPr>
        <w:t>(</w:t>
      </w:r>
      <w:hyperlink w:anchor="_ENREF_15" w:tooltip="Jack, 2010 #118" w:history="1">
        <w:r w:rsidR="00795734">
          <w:rPr>
            <w:rStyle w:val="Emphasis"/>
            <w:i w:val="0"/>
            <w:noProof/>
          </w:rPr>
          <w:t>15-17</w:t>
        </w:r>
      </w:hyperlink>
      <w:r w:rsidR="00795734">
        <w:rPr>
          <w:rStyle w:val="Emphasis"/>
          <w:i w:val="0"/>
          <w:noProof/>
        </w:rPr>
        <w:t>)</w:t>
      </w:r>
      <w:r w:rsidR="002558B9">
        <w:rPr>
          <w:rStyle w:val="Emphasis"/>
          <w:i w:val="0"/>
        </w:rPr>
        <w:fldChar w:fldCharType="end"/>
      </w:r>
      <w:r w:rsidR="002558B9">
        <w:rPr>
          <w:rStyle w:val="Emphasis"/>
          <w:i w:val="0"/>
        </w:rPr>
        <w:t xml:space="preserve">. A total of 38 different vendor and platform specific protocols were required to run ADNI MRI sequences at 59 sites with 89 MRI scanners. The final protocol was able to achieve consistent acquisitions across this broad distribution of sites and technologies </w:t>
      </w:r>
      <w:r w:rsidR="002558B9">
        <w:rPr>
          <w:rStyle w:val="Emphasis"/>
          <w:i w:val="0"/>
        </w:rPr>
        <w:fldChar w:fldCharType="begin"/>
      </w:r>
      <w:r w:rsidR="00795734">
        <w:rPr>
          <w:rStyle w:val="Emphasis"/>
          <w:i w:val="0"/>
        </w:rPr>
        <w:instrText xml:space="preserve"> ADDIN EN.CITE &lt;EndNote&gt;&lt;Cite&gt;&lt;Author&gt;Jack&lt;/Author&gt;&lt;Year&gt;2010&lt;/Year&gt;&lt;RecNum&gt;118&lt;/RecNum&gt;&lt;DisplayText&gt;(15)&lt;/DisplayText&gt;&lt;record&gt;&lt;rec-number&gt;118&lt;/rec-number&gt;&lt;foreign-keys&gt;&lt;key app="EN" db-id="fdewxtd56v0x55efrfk5ex0se05tz00x2d5w" timestamp="0"&gt;118&lt;/key&gt;&lt;/foreign-keys&gt;&lt;ref-type name="Journal Article"&gt;17&lt;/ref-type&gt;&lt;contributors&gt;&lt;authors&gt;&lt;author&gt;Jack, C. R., Jr.&lt;/author&gt;&lt;author&gt;Bernstein, M. A.&lt;/author&gt;&lt;author&gt;Borowski, B. J.&lt;/author&gt;&lt;author&gt;Gunter, J. L.&lt;/author&gt;&lt;author&gt;Fox, N. C.&lt;/author&gt;&lt;author&gt;Thompson, P. M.&lt;/author&gt;&lt;author&gt;Schuff, N.&lt;/author&gt;&lt;author&gt;Krueger, G.&lt;/author&gt;&lt;author&gt;Killiany, R. J.&lt;/author&gt;&lt;author&gt;Decarli, C. S.&lt;/author&gt;&lt;author&gt;Dale, A. M.&lt;/author&gt;&lt;author&gt;Carmichael, O. W.&lt;/author&gt;&lt;author&gt;Tosun, D.&lt;/author&gt;&lt;author&gt;Weiner, M. W.&lt;/author&gt;&lt;/authors&gt;&lt;/contributors&gt;&lt;auth-address&gt;Department of Radiology, Mayo Clinic, Rochester, MN, USA. jack.clifford@mayo.edu&lt;/auth-address&gt;&lt;titles&gt;&lt;title&gt;Update on the magnetic resonance imaging core of the Alzheimer&amp;apos;s disease neuroimaging initiative&lt;/title&gt;&lt;secondary-title&gt;Alzheimers Dement&lt;/secondary-title&gt;&lt;/titles&gt;&lt;periodical&gt;&lt;full-title&gt;Alzheimers Dement&lt;/full-title&gt;&lt;/periodical&gt;&lt;pages&gt;212-20&lt;/pages&gt;&lt;volume&gt;6&lt;/volume&gt;&lt;number&gt;3&lt;/number&gt;&lt;edition&gt;2010/05/11&lt;/edition&gt;&lt;dates&gt;&lt;year&gt;2010&lt;/year&gt;&lt;pub-dates&gt;&lt;date&gt;May&lt;/date&gt;&lt;/pub-dates&gt;&lt;/dates&gt;&lt;isbn&gt;1552-5279 (Electronic)&amp;#xD;1552-5260 (Linking)&lt;/isbn&gt;&lt;accession-num&gt;20451869&lt;/accession-num&gt;&lt;urls&gt;&lt;related-urls&gt;&lt;url&gt;http://www.ncbi.nlm.nih.gov/entrez/query.fcgi?cmd=Retrieve&amp;amp;db=PubMed&amp;amp;dopt=Citation&amp;amp;list_uids=20451869&lt;/url&gt;&lt;/related-urls&gt;&lt;/urls&gt;&lt;electronic-resource-num&gt;S1552-5260(10)00064-6 [pii]&amp;#xD;10.1016/j.jalz.2010.03.004&lt;/electronic-resource-num&gt;&lt;language&gt;eng&lt;/language&gt;&lt;/record&gt;&lt;/Cite&gt;&lt;/EndNote&gt;</w:instrText>
      </w:r>
      <w:r w:rsidR="002558B9">
        <w:rPr>
          <w:rStyle w:val="Emphasis"/>
          <w:i w:val="0"/>
        </w:rPr>
        <w:fldChar w:fldCharType="separate"/>
      </w:r>
      <w:r w:rsidR="00795734">
        <w:rPr>
          <w:rStyle w:val="Emphasis"/>
          <w:i w:val="0"/>
          <w:noProof/>
        </w:rPr>
        <w:t>(</w:t>
      </w:r>
      <w:hyperlink w:anchor="_ENREF_15" w:tooltip="Jack, 2010 #118" w:history="1">
        <w:r w:rsidR="00795734">
          <w:rPr>
            <w:rStyle w:val="Emphasis"/>
            <w:i w:val="0"/>
            <w:noProof/>
          </w:rPr>
          <w:t>15</w:t>
        </w:r>
      </w:hyperlink>
      <w:r w:rsidR="00795734">
        <w:rPr>
          <w:rStyle w:val="Emphasis"/>
          <w:i w:val="0"/>
          <w:noProof/>
        </w:rPr>
        <w:t>)</w:t>
      </w:r>
      <w:r w:rsidR="002558B9">
        <w:rPr>
          <w:rStyle w:val="Emphasis"/>
          <w:i w:val="0"/>
        </w:rPr>
        <w:fldChar w:fldCharType="end"/>
      </w:r>
      <w:r w:rsidR="002558B9">
        <w:rPr>
          <w:rStyle w:val="Emphasis"/>
          <w:i w:val="0"/>
        </w:rPr>
        <w:t>.  Following the development of the initial protocols</w:t>
      </w:r>
      <w:r w:rsidR="0098104C">
        <w:rPr>
          <w:rStyle w:val="Emphasis"/>
          <w:i w:val="0"/>
        </w:rPr>
        <w:t>,</w:t>
      </w:r>
      <w:r w:rsidR="002558B9">
        <w:rPr>
          <w:rStyle w:val="Emphasis"/>
          <w:i w:val="0"/>
        </w:rPr>
        <w:t xml:space="preserve"> it became apparent that MRI scans in ADNI also needed to</w:t>
      </w:r>
      <w:r w:rsidR="0098104C">
        <w:rPr>
          <w:rStyle w:val="Emphasis"/>
          <w:i w:val="0"/>
        </w:rPr>
        <w:t xml:space="preserve"> image white-matter disease and so </w:t>
      </w:r>
      <w:r w:rsidR="003828D7">
        <w:rPr>
          <w:rStyle w:val="Emphasis"/>
          <w:i w:val="0"/>
        </w:rPr>
        <w:t xml:space="preserve">a </w:t>
      </w:r>
      <w:r w:rsidR="0098104C">
        <w:rPr>
          <w:rStyle w:val="Emphasis"/>
          <w:i w:val="0"/>
        </w:rPr>
        <w:t>FLAIR sequence to detect cerebrovascular disease was added to the core sequence for ADNI-GO and ADNI-2. In addition three emerging MRI applications – functional</w:t>
      </w:r>
      <w:r w:rsidR="00E27F1C">
        <w:rPr>
          <w:rStyle w:val="Emphasis"/>
          <w:i w:val="0"/>
        </w:rPr>
        <w:t xml:space="preserve"> MRI, Arterial Spin </w:t>
      </w:r>
      <w:proofErr w:type="spellStart"/>
      <w:r w:rsidR="00E27F1C">
        <w:rPr>
          <w:rStyle w:val="Emphasis"/>
          <w:i w:val="0"/>
        </w:rPr>
        <w:t>Label</w:t>
      </w:r>
      <w:r w:rsidR="007C4191">
        <w:rPr>
          <w:rStyle w:val="Emphasis"/>
          <w:i w:val="0"/>
        </w:rPr>
        <w:t>ing</w:t>
      </w:r>
      <w:proofErr w:type="spellEnd"/>
      <w:r w:rsidR="007C4191">
        <w:rPr>
          <w:rStyle w:val="Emphasis"/>
          <w:i w:val="0"/>
        </w:rPr>
        <w:t xml:space="preserve"> Perfusion Imaging (ASL)</w:t>
      </w:r>
      <w:r w:rsidR="0098104C">
        <w:rPr>
          <w:rStyle w:val="Emphasis"/>
          <w:i w:val="0"/>
        </w:rPr>
        <w:t xml:space="preserve"> and</w:t>
      </w:r>
      <w:r w:rsidR="007C4191">
        <w:rPr>
          <w:rStyle w:val="Emphasis"/>
          <w:i w:val="0"/>
        </w:rPr>
        <w:t xml:space="preserve"> Diffusion Tensor Imaging (DTI)</w:t>
      </w:r>
      <w:r w:rsidR="0098104C">
        <w:rPr>
          <w:rStyle w:val="Emphasis"/>
          <w:i w:val="0"/>
        </w:rPr>
        <w:t xml:space="preserve"> – were added </w:t>
      </w:r>
      <w:r w:rsidR="007F125D">
        <w:rPr>
          <w:rStyle w:val="Emphasis"/>
          <w:i w:val="0"/>
        </w:rPr>
        <w:t>in ADNI</w:t>
      </w:r>
      <w:ins w:id="1" w:author="dallas veitch" w:date="2014-11-05T10:22:00Z">
        <w:r w:rsidR="00406150">
          <w:rPr>
            <w:rStyle w:val="Emphasis"/>
            <w:i w:val="0"/>
          </w:rPr>
          <w:t>-</w:t>
        </w:r>
      </w:ins>
      <w:r w:rsidR="007F125D">
        <w:rPr>
          <w:rStyle w:val="Emphasis"/>
          <w:i w:val="0"/>
        </w:rPr>
        <w:t>GO</w:t>
      </w:r>
      <w:r w:rsidR="00406150">
        <w:rPr>
          <w:rStyle w:val="Emphasis"/>
          <w:i w:val="0"/>
        </w:rPr>
        <w:t xml:space="preserve"> and ADNI-2 </w:t>
      </w:r>
      <w:r w:rsidR="007F125D">
        <w:rPr>
          <w:rStyle w:val="Emphasis"/>
          <w:i w:val="0"/>
        </w:rPr>
        <w:t xml:space="preserve"> </w:t>
      </w:r>
      <w:r w:rsidR="0098104C">
        <w:rPr>
          <w:rStyle w:val="Emphasis"/>
          <w:i w:val="0"/>
        </w:rPr>
        <w:t xml:space="preserve">as </w:t>
      </w:r>
      <w:proofErr w:type="spellStart"/>
      <w:r w:rsidR="0098104C">
        <w:rPr>
          <w:rStyle w:val="Emphasis"/>
          <w:i w:val="0"/>
        </w:rPr>
        <w:t>avendor</w:t>
      </w:r>
      <w:proofErr w:type="spellEnd"/>
      <w:r w:rsidR="0098104C">
        <w:rPr>
          <w:rStyle w:val="Emphasis"/>
          <w:i w:val="0"/>
        </w:rPr>
        <w:t xml:space="preserve"> specific protocols to pilot their potential use in </w:t>
      </w:r>
      <w:proofErr w:type="spellStart"/>
      <w:r w:rsidR="0098104C">
        <w:rPr>
          <w:rStyle w:val="Emphasis"/>
          <w:i w:val="0"/>
        </w:rPr>
        <w:t>multicenter</w:t>
      </w:r>
      <w:proofErr w:type="spellEnd"/>
      <w:r w:rsidR="0098104C">
        <w:rPr>
          <w:rStyle w:val="Emphasis"/>
          <w:i w:val="0"/>
        </w:rPr>
        <w:t xml:space="preserve"> clinical trials </w:t>
      </w:r>
      <w:r w:rsidR="0098104C">
        <w:rPr>
          <w:rStyle w:val="Emphasis"/>
          <w:i w:val="0"/>
        </w:rPr>
        <w:fldChar w:fldCharType="begin"/>
      </w:r>
      <w:r w:rsidR="00795734">
        <w:rPr>
          <w:rStyle w:val="Emphasis"/>
          <w:i w:val="0"/>
        </w:rPr>
        <w:instrText xml:space="preserve"> ADDIN EN.CITE &lt;EndNote&gt;&lt;Cite&gt;&lt;Author&gt;Jack&lt;/Author&gt;&lt;Year&gt;2010&lt;/Year&gt;&lt;RecNum&gt;118&lt;/RecNum&gt;&lt;DisplayText&gt;(15)&lt;/DisplayText&gt;&lt;record&gt;&lt;rec-number&gt;118&lt;/rec-number&gt;&lt;foreign-keys&gt;&lt;key app="EN" db-id="fdewxtd56v0x55efrfk5ex0se05tz00x2d5w" timestamp="0"&gt;118&lt;/key&gt;&lt;/foreign-keys&gt;&lt;ref-type name="Journal Article"&gt;17&lt;/ref-type&gt;&lt;contributors&gt;&lt;authors&gt;&lt;author&gt;Jack, C. R., Jr.&lt;/author&gt;&lt;author&gt;Bernstein, M. A.&lt;/author&gt;&lt;author&gt;Borowski, B. J.&lt;/author&gt;&lt;author&gt;Gunter, J. L.&lt;/author&gt;&lt;author&gt;Fox, N. C.&lt;/author&gt;&lt;author&gt;Thompson, P. M.&lt;/author&gt;&lt;author&gt;Schuff, N.&lt;/author&gt;&lt;author&gt;Krueger, G.&lt;/author&gt;&lt;author&gt;Killiany, R. J.&lt;/author&gt;&lt;author&gt;Decarli, C. S.&lt;/author&gt;&lt;author&gt;Dale, A. M.&lt;/author&gt;&lt;author&gt;Carmichael, O. W.&lt;/author&gt;&lt;author&gt;Tosun, D.&lt;/author&gt;&lt;author&gt;Weiner, M. W.&lt;/author&gt;&lt;/authors&gt;&lt;/contributors&gt;&lt;auth-address&gt;Department of Radiology, Mayo Clinic, Rochester, MN, USA. jack.clifford@mayo.edu&lt;/auth-address&gt;&lt;titles&gt;&lt;title&gt;Update on the magnetic resonance imaging core of the Alzheimer&amp;apos;s disease neuroimaging initiative&lt;/title&gt;&lt;secondary-title&gt;Alzheimers Dement&lt;/secondary-title&gt;&lt;/titles&gt;&lt;periodical&gt;&lt;full-title&gt;Alzheimers Dement&lt;/full-title&gt;&lt;/periodical&gt;&lt;pages&gt;212-20&lt;/pages&gt;&lt;volume&gt;6&lt;/volume&gt;&lt;number&gt;3&lt;/number&gt;&lt;edition&gt;2010/05/11&lt;/edition&gt;&lt;dates&gt;&lt;year&gt;2010&lt;/year&gt;&lt;pub-dates&gt;&lt;date&gt;May&lt;/date&gt;&lt;/pub-dates&gt;&lt;/dates&gt;&lt;isbn&gt;1552-5279 (Electronic)&amp;#xD;1552-5260 (Linking)&lt;/isbn&gt;&lt;accession-num&gt;20451869&lt;/accession-num&gt;&lt;urls&gt;&lt;related-urls&gt;&lt;url&gt;http://www.ncbi.nlm.nih.gov/entrez/query.fcgi?cmd=Retrieve&amp;amp;db=PubMed&amp;amp;dopt=Citation&amp;amp;list_uids=20451869&lt;/url&gt;&lt;/related-urls&gt;&lt;/urls&gt;&lt;electronic-resource-num&gt;S1552-5260(10)00064-6 [pii]&amp;#xD;10.1016/j.jalz.2010.03.004&lt;/electronic-resource-num&gt;&lt;language&gt;eng&lt;/language&gt;&lt;/record&gt;&lt;/Cite&gt;&lt;/EndNote&gt;</w:instrText>
      </w:r>
      <w:r w:rsidR="0098104C">
        <w:rPr>
          <w:rStyle w:val="Emphasis"/>
          <w:i w:val="0"/>
        </w:rPr>
        <w:fldChar w:fldCharType="separate"/>
      </w:r>
      <w:r w:rsidR="00795734">
        <w:rPr>
          <w:rStyle w:val="Emphasis"/>
          <w:i w:val="0"/>
          <w:noProof/>
        </w:rPr>
        <w:t>(</w:t>
      </w:r>
      <w:hyperlink w:anchor="_ENREF_15" w:tooltip="Jack, 2010 #118" w:history="1">
        <w:r w:rsidR="00795734">
          <w:rPr>
            <w:rStyle w:val="Emphasis"/>
            <w:i w:val="0"/>
            <w:noProof/>
          </w:rPr>
          <w:t>15</w:t>
        </w:r>
      </w:hyperlink>
      <w:r w:rsidR="00795734">
        <w:rPr>
          <w:rStyle w:val="Emphasis"/>
          <w:i w:val="0"/>
          <w:noProof/>
        </w:rPr>
        <w:t>)</w:t>
      </w:r>
      <w:r w:rsidR="0098104C">
        <w:rPr>
          <w:rStyle w:val="Emphasis"/>
          <w:i w:val="0"/>
        </w:rPr>
        <w:fldChar w:fldCharType="end"/>
      </w:r>
      <w:r w:rsidR="0098104C">
        <w:rPr>
          <w:rStyle w:val="Emphasis"/>
          <w:i w:val="0"/>
        </w:rPr>
        <w:t>. A comparison of sequences used in ADNI-1, ADN</w:t>
      </w:r>
      <w:r w:rsidR="00E27F1C">
        <w:rPr>
          <w:rStyle w:val="Emphasis"/>
          <w:i w:val="0"/>
        </w:rPr>
        <w:t>I-GO and ADNI-2 can be found at</w:t>
      </w:r>
      <w:r w:rsidR="003828D7">
        <w:rPr>
          <w:rStyle w:val="Emphasis"/>
          <w:i w:val="0"/>
        </w:rPr>
        <w:t xml:space="preserve">: </w:t>
      </w:r>
      <w:hyperlink r:id="rId11" w:history="1">
        <w:r w:rsidR="003828D7" w:rsidRPr="00C51FBA">
          <w:rPr>
            <w:rStyle w:val="Hyperlink"/>
          </w:rPr>
          <w:t>http://adni.loni.usc.edu/methods/mri-analysis/mri-acquisition/</w:t>
        </w:r>
      </w:hyperlink>
      <w:r w:rsidR="003828D7">
        <w:rPr>
          <w:rStyle w:val="Emphasis"/>
          <w:i w:val="0"/>
        </w:rPr>
        <w:t>.</w:t>
      </w:r>
    </w:p>
    <w:p w:rsidR="003828D7" w:rsidRPr="006465B0" w:rsidRDefault="00CC493F" w:rsidP="006465B0">
      <w:pPr>
        <w:spacing w:line="360" w:lineRule="auto"/>
        <w:jc w:val="both"/>
        <w:rPr>
          <w:rFonts w:cstheme="minorHAnsi"/>
        </w:rPr>
      </w:pPr>
      <w:r w:rsidRPr="00CC493F">
        <w:rPr>
          <w:rFonts w:cstheme="minorHAnsi"/>
        </w:rPr>
        <w:t xml:space="preserve">A key factor in the success of </w:t>
      </w:r>
      <w:r>
        <w:rPr>
          <w:rFonts w:cstheme="minorHAnsi"/>
        </w:rPr>
        <w:t xml:space="preserve">ADNI </w:t>
      </w:r>
      <w:r w:rsidRPr="00CC493F">
        <w:rPr>
          <w:rFonts w:cstheme="minorHAnsi"/>
        </w:rPr>
        <w:t>MRI protocols</w:t>
      </w:r>
      <w:r>
        <w:rPr>
          <w:rFonts w:cstheme="minorHAnsi"/>
        </w:rPr>
        <w:t xml:space="preserve"> has been the use of a high-resolution geometric phantom to assess the reliability of scanner hardware over longitudinal scans. Consisting of polycarbonate spheres filled with water and copper sulphate in </w:t>
      </w:r>
      <w:r w:rsidR="00E27F1C">
        <w:rPr>
          <w:rFonts w:cstheme="minorHAnsi"/>
        </w:rPr>
        <w:t xml:space="preserve">a precise geometrical pattern, </w:t>
      </w:r>
      <w:r>
        <w:rPr>
          <w:rFonts w:cstheme="minorHAnsi"/>
        </w:rPr>
        <w:t xml:space="preserve">the ADNI phantom </w:t>
      </w:r>
      <w:r w:rsidR="00EA7B5D">
        <w:rPr>
          <w:rFonts w:cstheme="minorHAnsi"/>
        </w:rPr>
        <w:t xml:space="preserve">(Figure 1) </w:t>
      </w:r>
      <w:r>
        <w:rPr>
          <w:rFonts w:cstheme="minorHAnsi"/>
        </w:rPr>
        <w:t xml:space="preserve">is scanned after each patient </w:t>
      </w:r>
      <w:r w:rsidR="007F08FB">
        <w:rPr>
          <w:rFonts w:cstheme="minorHAnsi"/>
        </w:rPr>
        <w:t xml:space="preserve">to detect </w:t>
      </w:r>
      <w:r w:rsidR="007F08FB">
        <w:t xml:space="preserve">linear and nonlinear spatial distortion, signal-to-noise ratio, and image contrast, allowing these </w:t>
      </w:r>
      <w:proofErr w:type="spellStart"/>
      <w:r w:rsidR="007F08FB">
        <w:t>artifactual</w:t>
      </w:r>
      <w:proofErr w:type="spellEnd"/>
      <w:r w:rsidR="007F08FB">
        <w:t xml:space="preserve"> problems to be identified and subsequently </w:t>
      </w:r>
      <w:r w:rsidR="007F125D">
        <w:t>corrected</w:t>
      </w:r>
      <w:r w:rsidR="007F08FB">
        <w:rPr>
          <w:rFonts w:cstheme="minorHAnsi"/>
        </w:rPr>
        <w:t xml:space="preserve">. The ADNI phantom </w:t>
      </w:r>
      <w:r>
        <w:rPr>
          <w:rFonts w:cstheme="minorHAnsi"/>
        </w:rPr>
        <w:t xml:space="preserve">has been shown to help correct scanner scaling errors or </w:t>
      </w:r>
      <w:proofErr w:type="spellStart"/>
      <w:r>
        <w:rPr>
          <w:rFonts w:cstheme="minorHAnsi"/>
        </w:rPr>
        <w:t>miscalibrations</w:t>
      </w:r>
      <w:proofErr w:type="spellEnd"/>
      <w:r>
        <w:rPr>
          <w:rFonts w:cstheme="minorHAnsi"/>
        </w:rPr>
        <w:t xml:space="preserve"> </w:t>
      </w:r>
      <w:r>
        <w:rPr>
          <w:rFonts w:cstheme="minorHAnsi"/>
        </w:rPr>
        <w:fldChar w:fldCharType="begin"/>
      </w:r>
      <w:r w:rsidR="00795734">
        <w:rPr>
          <w:rFonts w:cstheme="minorHAnsi"/>
        </w:rPr>
        <w:instrText xml:space="preserve"> ADDIN EN.CITE &lt;EndNote&gt;&lt;Cite&gt;&lt;Author&gt;Gunter&lt;/Author&gt;&lt;Year&gt;2009&lt;/Year&gt;&lt;RecNum&gt;60&lt;/RecNum&gt;&lt;DisplayText&gt;(18)&lt;/DisplayText&gt;&lt;record&gt;&lt;rec-number&gt;60&lt;/rec-number&gt;&lt;foreign-keys&gt;&lt;key app="EN" db-id="fdewxtd56v0x55efrfk5ex0se05tz00x2d5w" timestamp="0"&gt;60&lt;/key&gt;&lt;/foreign-keys&gt;&lt;ref-type name="Journal Article"&gt;17&lt;/ref-type&gt;&lt;contributors&gt;&lt;authors&gt;&lt;author&gt;Gunter, J. L.&lt;/author&gt;&lt;author&gt;Bernstein, M. A.&lt;/author&gt;&lt;author&gt;Borowski, B. J.&lt;/author&gt;&lt;author&gt;Ward, C. P.&lt;/author&gt;&lt;author&gt;Britson, P. J.&lt;/author&gt;&lt;author&gt;Felmlee, J. P.&lt;/author&gt;&lt;author&gt;Schuff, N.&lt;/author&gt;&lt;author&gt;Weiner, M.&lt;/author&gt;&lt;author&gt;Jack, C. R.&lt;/author&gt;&lt;/authors&gt;&lt;/contributors&gt;&lt;auth-address&gt;Mayo Clinic and Foundation, Rochester, Minnesota 55902, USA. gunter.jeffrey@mayo.edu&lt;/auth-address&gt;&lt;titles&gt;&lt;title&gt;Measurement of MRI scanner performance with the ADNI phantom&lt;/title&gt;&lt;secondary-title&gt;Med Phys&lt;/secondary-title&gt;&lt;/titles&gt;&lt;periodical&gt;&lt;full-title&gt;Med Phys&lt;/full-title&gt;&lt;/periodical&gt;&lt;pages&gt;2193-205&lt;/pages&gt;&lt;volume&gt;36&lt;/volume&gt;&lt;number&gt;6&lt;/number&gt;&lt;edition&gt;2009/07/21&lt;/edition&gt;&lt;keywords&gt;&lt;keyword&gt;Alzheimer Disease/*diagnosis&lt;/keyword&gt;&lt;keyword&gt;Brain/*pathology&lt;/keyword&gt;&lt;keyword&gt;Equipment Design&lt;/keyword&gt;&lt;keyword&gt;Equipment Failure Analysis/methods&lt;/keyword&gt;&lt;keyword&gt;Humans&lt;/keyword&gt;&lt;keyword&gt;Image Enhancement/*instrumentation/methods&lt;/keyword&gt;&lt;keyword&gt;Image Interpretation, Computer-Assisted/*instrumentation&lt;/keyword&gt;&lt;keyword&gt;Magnetic Resonance Imaging/*instrumentation/methods&lt;/keyword&gt;&lt;keyword&gt;*Phantoms, Imaging&lt;/keyword&gt;&lt;keyword&gt;Reproducibility of Results&lt;/keyword&gt;&lt;keyword&gt;Sensitivity and Specificity&lt;/keyword&gt;&lt;/keywords&gt;&lt;dates&gt;&lt;year&gt;2009&lt;/year&gt;&lt;pub-dates&gt;&lt;date&gt;Jun&lt;/date&gt;&lt;/pub-dates&gt;&lt;/dates&gt;&lt;isbn&gt;0094-2405 (Print)&amp;#xD;0094-2405 (Linking)&lt;/isbn&gt;&lt;accession-num&gt;19610308&lt;/accession-num&gt;&lt;urls&gt;&lt;related-urls&gt;&lt;url&gt;http://www.ncbi.nlm.nih.gov/entrez/query.fcgi?cmd=Retrieve&amp;amp;db=PubMed&amp;amp;dopt=Citation&amp;amp;list_uids=19610308&lt;/url&gt;&lt;/related-urls&gt;&lt;/urls&gt;&lt;custom2&gt;2754942&lt;/custom2&gt;&lt;language&gt;eng&lt;/language&gt;&lt;/record&gt;&lt;/Cite&gt;&lt;/EndNote&gt;</w:instrText>
      </w:r>
      <w:r>
        <w:rPr>
          <w:rFonts w:cstheme="minorHAnsi"/>
        </w:rPr>
        <w:fldChar w:fldCharType="separate"/>
      </w:r>
      <w:r w:rsidR="00795734">
        <w:rPr>
          <w:rFonts w:cstheme="minorHAnsi"/>
          <w:noProof/>
        </w:rPr>
        <w:t>(</w:t>
      </w:r>
      <w:hyperlink w:anchor="_ENREF_18" w:tooltip="Gunter, 2009 #60" w:history="1">
        <w:r w:rsidR="00795734">
          <w:rPr>
            <w:rFonts w:cstheme="minorHAnsi"/>
            <w:noProof/>
          </w:rPr>
          <w:t>18</w:t>
        </w:r>
      </w:hyperlink>
      <w:r w:rsidR="00795734">
        <w:rPr>
          <w:rFonts w:cstheme="minorHAnsi"/>
          <w:noProof/>
        </w:rPr>
        <w:t>)</w:t>
      </w:r>
      <w:r>
        <w:rPr>
          <w:rFonts w:cstheme="minorHAnsi"/>
        </w:rPr>
        <w:fldChar w:fldCharType="end"/>
      </w:r>
      <w:r>
        <w:rPr>
          <w:rFonts w:cstheme="minorHAnsi"/>
        </w:rPr>
        <w:t xml:space="preserve"> and to reduce between scanner imaging </w:t>
      </w:r>
      <w:proofErr w:type="spellStart"/>
      <w:r>
        <w:rPr>
          <w:rFonts w:cstheme="minorHAnsi"/>
        </w:rPr>
        <w:t>artifacts</w:t>
      </w:r>
      <w:proofErr w:type="spellEnd"/>
      <w:r>
        <w:rPr>
          <w:rFonts w:cstheme="minorHAnsi"/>
        </w:rPr>
        <w:t xml:space="preserve"> in longitudinal studies </w:t>
      </w:r>
      <w:r>
        <w:rPr>
          <w:rFonts w:cstheme="minorHAnsi"/>
        </w:rPr>
        <w:fldChar w:fldCharType="begin"/>
      </w:r>
      <w:r w:rsidR="00795734">
        <w:rPr>
          <w:rFonts w:cstheme="minorHAnsi"/>
        </w:rPr>
        <w:instrText xml:space="preserve"> ADDIN EN.CITE &lt;EndNote&gt;&lt;Cite&gt;&lt;Author&gt;Kruggel&lt;/Author&gt;&lt;Year&gt;2010&lt;/Year&gt;&lt;RecNum&gt;91&lt;/RecNum&gt;&lt;DisplayText&gt;(19)&lt;/DisplayText&gt;&lt;record&gt;&lt;rec-number&gt;91&lt;/rec-number&gt;&lt;foreign-keys&gt;&lt;key app="EN" db-id="fdewxtd56v0x55efrfk5ex0se05tz00x2d5w" timestamp="0"&gt;91&lt;/key&gt;&lt;/foreign-keys&gt;&lt;ref-type name="Journal Article"&gt;17&lt;/ref-type&gt;&lt;contributors&gt;&lt;authors&gt;&lt;author&gt;Kruggel, F.&lt;/author&gt;&lt;author&gt;Turner, J.&lt;/author&gt;&lt;author&gt;Muftuler, L. T.&lt;/author&gt;&lt;/authors&gt;&lt;/contributors&gt;&lt;auth-address&gt;Department of Biomedical Engineering, University of California, Irvine, CA 92697-2755, USA. fkruggel@uci.edu&lt;/auth-address&gt;&lt;titles&gt;&lt;title&gt;Impact of scanner hardware and imaging protocol on image quality and compartment volume precision in the ADNI cohort&lt;/title&gt;&lt;secondary-title&gt;Neuroimage&lt;/secondary-title&gt;&lt;/titles&gt;&lt;periodical&gt;&lt;full-title&gt;Neuroimage&lt;/full-title&gt;&lt;/periodical&gt;&lt;pages&gt;2123-33&lt;/pages&gt;&lt;volume&gt;49&lt;/volume&gt;&lt;number&gt;3&lt;/number&gt;&lt;edition&gt;2009/11/17&lt;/edition&gt;&lt;keywords&gt;&lt;keyword&gt;Aged&lt;/keyword&gt;&lt;keyword&gt;Aged, 80 and over&lt;/keyword&gt;&lt;keyword&gt;Alzheimer Disease/pathology&lt;/keyword&gt;&lt;keyword&gt;Brain/*pathology&lt;/keyword&gt;&lt;keyword&gt;Female&lt;/keyword&gt;&lt;keyword&gt;Humans&lt;/keyword&gt;&lt;keyword&gt;Magnetic Resonance Imaging/*instrumentation/*methods&lt;/keyword&gt;&lt;keyword&gt;Male&lt;/keyword&gt;&lt;keyword&gt;Middle Aged&lt;/keyword&gt;&lt;keyword&gt;Reproducibility of Results&lt;/keyword&gt;&lt;/keywords&gt;&lt;dates&gt;&lt;year&gt;2010&lt;/year&gt;&lt;pub-dates&gt;&lt;date&gt;Feb 1&lt;/date&gt;&lt;/pub-dates&gt;&lt;/dates&gt;&lt;isbn&gt;1095-9572 (Electronic)&amp;#xD;1053-8119 (Linking)&lt;/isbn&gt;&lt;accession-num&gt;19913626&lt;/accession-num&gt;&lt;urls&gt;&lt;related-urls&gt;&lt;url&gt;http://www.ncbi.nlm.nih.gov/entrez/query.fcgi?cmd=Retrieve&amp;amp;db=PubMed&amp;amp;dopt=Citation&amp;amp;list_uids=19913626&lt;/url&gt;&lt;/related-urls&gt;&lt;/urls&gt;&lt;electronic-resource-num&gt;S1053-8119(09)01190-2 [pii]&amp;#xD;10.1016/j.neuroimage.2009.11.006&lt;/electronic-resource-num&gt;&lt;language&gt;eng&lt;/language&gt;&lt;/record&gt;&lt;/Cite&gt;&lt;/EndNote&gt;</w:instrText>
      </w:r>
      <w:r>
        <w:rPr>
          <w:rFonts w:cstheme="minorHAnsi"/>
        </w:rPr>
        <w:fldChar w:fldCharType="separate"/>
      </w:r>
      <w:r w:rsidR="00795734">
        <w:rPr>
          <w:rFonts w:cstheme="minorHAnsi"/>
          <w:noProof/>
        </w:rPr>
        <w:t>(</w:t>
      </w:r>
      <w:hyperlink w:anchor="_ENREF_19" w:tooltip="Kruggel, 2010 #91" w:history="1">
        <w:r w:rsidR="00795734">
          <w:rPr>
            <w:rFonts w:cstheme="minorHAnsi"/>
            <w:noProof/>
          </w:rPr>
          <w:t>19</w:t>
        </w:r>
      </w:hyperlink>
      <w:r w:rsidR="00795734">
        <w:rPr>
          <w:rFonts w:cstheme="minorHAnsi"/>
          <w:noProof/>
        </w:rPr>
        <w:t>)</w:t>
      </w:r>
      <w:r>
        <w:rPr>
          <w:rFonts w:cstheme="minorHAnsi"/>
        </w:rPr>
        <w:fldChar w:fldCharType="end"/>
      </w:r>
      <w:r>
        <w:rPr>
          <w:rFonts w:cstheme="minorHAnsi"/>
        </w:rPr>
        <w:t>.</w:t>
      </w:r>
      <w:r w:rsidR="007F08FB">
        <w:rPr>
          <w:rFonts w:cstheme="minorHAnsi"/>
        </w:rPr>
        <w:t xml:space="preserve"> Without the monitoring of scanner performance using the ADNI phantom, it is estimated that around 20% of all scans would have been affected by these types of errors </w:t>
      </w:r>
      <w:r w:rsidR="007F08FB">
        <w:rPr>
          <w:rFonts w:cstheme="minorHAnsi"/>
        </w:rPr>
        <w:fldChar w:fldCharType="begin"/>
      </w:r>
      <w:r w:rsidR="00795734">
        <w:rPr>
          <w:rFonts w:cstheme="minorHAnsi"/>
        </w:rPr>
        <w:instrText xml:space="preserve"> ADDIN EN.CITE &lt;EndNote&gt;&lt;Cite&gt;&lt;Author&gt;Gunter&lt;/Author&gt;&lt;Year&gt;2009&lt;/Year&gt;&lt;RecNum&gt;60&lt;/RecNum&gt;&lt;DisplayText&gt;(18)&lt;/DisplayText&gt;&lt;record&gt;&lt;rec-number&gt;60&lt;/rec-number&gt;&lt;foreign-keys&gt;&lt;key app="EN" db-id="fdewxtd56v0x55efrfk5ex0se05tz00x2d5w" timestamp="0"&gt;60&lt;/key&gt;&lt;/foreign-keys&gt;&lt;ref-type name="Journal Article"&gt;17&lt;/ref-type&gt;&lt;contributors&gt;&lt;authors&gt;&lt;author&gt;Gunter, J. L.&lt;/author&gt;&lt;author&gt;Bernstein, M. A.&lt;/author&gt;&lt;author&gt;Borowski, B. J.&lt;/author&gt;&lt;author&gt;Ward, C. P.&lt;/author&gt;&lt;author&gt;Britson, P. J.&lt;/author&gt;&lt;author&gt;Felmlee, J. P.&lt;/author&gt;&lt;author&gt;Schuff, N.&lt;/author&gt;&lt;author&gt;Weiner, M.&lt;/author&gt;&lt;author&gt;Jack, C. R.&lt;/author&gt;&lt;/authors&gt;&lt;/contributors&gt;&lt;auth-address&gt;Mayo Clinic and Foundation, Rochester, Minnesota 55902, USA. gunter.jeffrey@mayo.edu&lt;/auth-address&gt;&lt;titles&gt;&lt;title&gt;Measurement of MRI scanner performance with the ADNI phantom&lt;/title&gt;&lt;secondary-title&gt;Med Phys&lt;/secondary-title&gt;&lt;/titles&gt;&lt;periodical&gt;&lt;full-title&gt;Med Phys&lt;/full-title&gt;&lt;/periodical&gt;&lt;pages&gt;2193-205&lt;/pages&gt;&lt;volume&gt;36&lt;/volume&gt;&lt;number&gt;6&lt;/number&gt;&lt;edition&gt;2009/07/21&lt;/edition&gt;&lt;keywords&gt;&lt;keyword&gt;Alzheimer Disease/*diagnosis&lt;/keyword&gt;&lt;keyword&gt;Brain/*pathology&lt;/keyword&gt;&lt;keyword&gt;Equipment Design&lt;/keyword&gt;&lt;keyword&gt;Equipment Failure Analysis/methods&lt;/keyword&gt;&lt;keyword&gt;Humans&lt;/keyword&gt;&lt;keyword&gt;Image Enhancement/*instrumentation/methods&lt;/keyword&gt;&lt;keyword&gt;Image Interpretation, Computer-Assisted/*instrumentation&lt;/keyword&gt;&lt;keyword&gt;Magnetic Resonance Imaging/*instrumentation/methods&lt;/keyword&gt;&lt;keyword&gt;*Phantoms, Imaging&lt;/keyword&gt;&lt;keyword&gt;Reproducibility of Results&lt;/keyword&gt;&lt;keyword&gt;Sensitivity and Specificity&lt;/keyword&gt;&lt;/keywords&gt;&lt;dates&gt;&lt;year&gt;2009&lt;/year&gt;&lt;pub-dates&gt;&lt;date&gt;Jun&lt;/date&gt;&lt;/pub-dates&gt;&lt;/dates&gt;&lt;isbn&gt;0094-2405 (Print)&amp;#xD;0094-2405 (Linking)&lt;/isbn&gt;&lt;accession-num&gt;19610308&lt;/accession-num&gt;&lt;urls&gt;&lt;related-urls&gt;&lt;url&gt;http://www.ncbi.nlm.nih.gov/entrez/query.fcgi?cmd=Retrieve&amp;amp;db=PubMed&amp;amp;dopt=Citation&amp;amp;list_uids=19610308&lt;/url&gt;&lt;/related-urls&gt;&lt;/urls&gt;&lt;custom2&gt;2754942&lt;/custom2&gt;&lt;language&gt;eng&lt;/language&gt;&lt;/record&gt;&lt;/Cite&gt;&lt;/EndNote&gt;</w:instrText>
      </w:r>
      <w:r w:rsidR="007F08FB">
        <w:rPr>
          <w:rFonts w:cstheme="minorHAnsi"/>
        </w:rPr>
        <w:fldChar w:fldCharType="separate"/>
      </w:r>
      <w:r w:rsidR="00795734">
        <w:rPr>
          <w:rFonts w:cstheme="minorHAnsi"/>
          <w:noProof/>
        </w:rPr>
        <w:t>(</w:t>
      </w:r>
      <w:hyperlink w:anchor="_ENREF_18" w:tooltip="Gunter, 2009 #60" w:history="1">
        <w:r w:rsidR="00795734">
          <w:rPr>
            <w:rFonts w:cstheme="minorHAnsi"/>
            <w:noProof/>
          </w:rPr>
          <w:t>18</w:t>
        </w:r>
      </w:hyperlink>
      <w:r w:rsidR="00795734">
        <w:rPr>
          <w:rFonts w:cstheme="minorHAnsi"/>
          <w:noProof/>
        </w:rPr>
        <w:t>)</w:t>
      </w:r>
      <w:r w:rsidR="007F08FB">
        <w:rPr>
          <w:rFonts w:cstheme="minorHAnsi"/>
        </w:rPr>
        <w:fldChar w:fldCharType="end"/>
      </w:r>
      <w:r w:rsidR="007F08FB">
        <w:rPr>
          <w:rFonts w:cstheme="minorHAnsi"/>
        </w:rPr>
        <w:t>. This phantom ha</w:t>
      </w:r>
      <w:r w:rsidR="0038246B">
        <w:rPr>
          <w:rFonts w:cstheme="minorHAnsi"/>
        </w:rPr>
        <w:t>s been so successful that it has</w:t>
      </w:r>
      <w:r w:rsidR="007F08FB">
        <w:rPr>
          <w:rFonts w:cstheme="minorHAnsi"/>
        </w:rPr>
        <w:t xml:space="preserve"> been used in numerous phase 2 and phase 3 treatment trials </w:t>
      </w:r>
      <w:r w:rsidR="007F08FB">
        <w:rPr>
          <w:rFonts w:cstheme="minorHAnsi"/>
        </w:rPr>
        <w:fldChar w:fldCharType="begin"/>
      </w:r>
      <w:r w:rsidR="0060159A">
        <w:rPr>
          <w:rFonts w:cstheme="minorHAnsi"/>
        </w:rPr>
        <w:instrText xml:space="preserve"> ADDIN EN.CITE &lt;EndNote&gt;&lt;Cite&gt;&lt;Author&gt;Weiner&lt;/Author&gt;&lt;Year&gt;2010&lt;/Year&gt;&lt;RecNum&gt;113&lt;/RecNum&gt;&lt;DisplayText&gt;(3)&lt;/DisplayText&gt;&lt;record&gt;&lt;rec-number&gt;113&lt;/rec-number&gt;&lt;foreign-keys&gt;&lt;key app="EN" db-id="fdewxtd56v0x55efrfk5ex0se05tz00x2d5w" timestamp="0"&gt;113&lt;/key&gt;&lt;/foreign-keys&gt;&lt;ref-type name="Journal Article"&gt;17&lt;/ref-type&gt;&lt;contributors&gt;&lt;authors&gt;&lt;author&gt;Weiner, M. W.&lt;/author&gt;&lt;author&gt;Aisen, P. S.&lt;/author&gt;&lt;author&gt;Jack, C. R., Jr.&lt;/author&gt;&lt;author&gt;Jagust, W. J.&lt;/author&gt;&lt;author&gt;Trojanowski, J. Q.&lt;/author&gt;&lt;author&gt;Shaw, L.&lt;/author&gt;&lt;author&gt;Saykin, A. J.&lt;/author&gt;&lt;author&gt;Morris, J. C.&lt;/author&gt;&lt;author&gt;Cairns, N.&lt;/author&gt;&lt;author&gt;Beckett, L. A.&lt;/author&gt;&lt;author&gt;Toga, A.&lt;/author&gt;&lt;author&gt;Green, R.&lt;/author&gt;&lt;author&gt;Walter, S.&lt;/author&gt;&lt;author&gt;Soares, H.&lt;/author&gt;&lt;author&gt;Snyder, P.&lt;/author&gt;&lt;author&gt;Siemers, E.&lt;/author&gt;&lt;author&gt;Potter, W.&lt;/author&gt;&lt;author&gt;Cole, P. E.&lt;/author&gt;&lt;author&gt;Schmidt, M.&lt;/author&gt;&lt;/authors&gt;&lt;/contributors&gt;&lt;auth-address&gt;Center for Imaging of Neurodegenerative Diseases, San Francisco VA Medical Center, San Francisco, CA, USA. michael.weiner@ucsf.edu&lt;/auth-address&gt;&lt;titles&gt;&lt;title&gt;The Alzheimer&amp;apos;s disease neuroimaging initiative: progress report and future plans&lt;/title&gt;&lt;secondary-title&gt;Alzheimers Dement&lt;/secondary-title&gt;&lt;/titles&gt;&lt;periodical&gt;&lt;full-title&gt;Alzheimers Dement&lt;/full-title&gt;&lt;/periodical&gt;&lt;pages&gt;202-11 e7&lt;/pages&gt;&lt;volume&gt;6&lt;/volume&gt;&lt;number&gt;3&lt;/number&gt;&lt;edition&gt;2010/05/11&lt;/edition&gt;&lt;dates&gt;&lt;year&gt;2010&lt;/year&gt;&lt;pub-dates&gt;&lt;date&gt;May&lt;/date&gt;&lt;/pub-dates&gt;&lt;/dates&gt;&lt;isbn&gt;1552-5279 (Electronic)&amp;#xD;1552-5260 (Linking)&lt;/isbn&gt;&lt;accession-num&gt;20451868&lt;/accession-num&gt;&lt;urls&gt;&lt;related-urls&gt;&lt;url&gt;http://www.ncbi.nlm.nih.gov/entrez/query.fcgi?cmd=Retrieve&amp;amp;db=PubMed&amp;amp;dopt=Citation&amp;amp;list_uids=20451868&lt;/url&gt;&lt;/related-urls&gt;&lt;/urls&gt;&lt;electronic-resource-num&gt;S1552-5260(10)00067-1 [pii]&amp;#xD;10.1016/j.jalz.2010.03.007&lt;/electronic-resource-num&gt;&lt;language&gt;eng&lt;/language&gt;&lt;/record&gt;&lt;/Cite&gt;&lt;/EndNote&gt;</w:instrText>
      </w:r>
      <w:r w:rsidR="007F08FB">
        <w:rPr>
          <w:rFonts w:cstheme="minorHAnsi"/>
        </w:rPr>
        <w:fldChar w:fldCharType="separate"/>
      </w:r>
      <w:r w:rsidR="0060159A">
        <w:rPr>
          <w:rFonts w:cstheme="minorHAnsi"/>
          <w:noProof/>
        </w:rPr>
        <w:t>(</w:t>
      </w:r>
      <w:hyperlink w:anchor="_ENREF_3" w:tooltip="Weiner, 2010 #113" w:history="1">
        <w:r w:rsidR="00795734">
          <w:rPr>
            <w:rFonts w:cstheme="minorHAnsi"/>
            <w:noProof/>
          </w:rPr>
          <w:t>3</w:t>
        </w:r>
      </w:hyperlink>
      <w:r w:rsidR="0060159A">
        <w:rPr>
          <w:rFonts w:cstheme="minorHAnsi"/>
          <w:noProof/>
        </w:rPr>
        <w:t>)</w:t>
      </w:r>
      <w:r w:rsidR="007F08FB">
        <w:rPr>
          <w:rFonts w:cstheme="minorHAnsi"/>
        </w:rPr>
        <w:fldChar w:fldCharType="end"/>
      </w:r>
      <w:r w:rsidR="004D6529">
        <w:rPr>
          <w:rFonts w:cstheme="minorHAnsi"/>
        </w:rPr>
        <w:t>.</w:t>
      </w:r>
    </w:p>
    <w:p w:rsidR="002558B9" w:rsidRDefault="00EE003C" w:rsidP="00A66E93">
      <w:pPr>
        <w:spacing w:line="360" w:lineRule="auto"/>
        <w:jc w:val="both"/>
        <w:rPr>
          <w:rStyle w:val="Emphasis"/>
          <w:i w:val="0"/>
        </w:rPr>
      </w:pPr>
      <w:r>
        <w:rPr>
          <w:rStyle w:val="Emphasis"/>
          <w:i w:val="0"/>
        </w:rPr>
        <w:t xml:space="preserve">With the increasing number of studies published using ADNI data </w:t>
      </w:r>
      <w:r w:rsidR="004D6529">
        <w:rPr>
          <w:rStyle w:val="Emphasis"/>
          <w:i w:val="0"/>
        </w:rPr>
        <w:t xml:space="preserve">came </w:t>
      </w:r>
      <w:r>
        <w:rPr>
          <w:rStyle w:val="Emphasis"/>
          <w:i w:val="0"/>
        </w:rPr>
        <w:t>the realization that the direct comparison of results has been hampered by the lack of standardized data sets. To address this concern, the MRI core has developed a series of standardized data sets that have met rigorous quality control standards</w:t>
      </w:r>
      <w:r w:rsidR="006C54C7">
        <w:rPr>
          <w:rStyle w:val="Emphasis"/>
          <w:i w:val="0"/>
        </w:rPr>
        <w:t xml:space="preserve"> </w:t>
      </w:r>
      <w:r w:rsidR="006C54C7">
        <w:rPr>
          <w:rStyle w:val="Emphasis"/>
          <w:i w:val="0"/>
        </w:rPr>
        <w:fldChar w:fldCharType="begin">
          <w:fldData xml:space="preserve">PEVuZE5vdGU+PENpdGU+PEF1dGhvcj5XeW1hbjwvQXV0aG9yPjxZZWFyPjIwMTM8L1llYXI+PFJl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</w:fldData>
        </w:fldChar>
      </w:r>
      <w:r w:rsidR="00795734">
        <w:rPr>
          <w:rStyle w:val="Emphasis"/>
          <w:i w:val="0"/>
        </w:rPr>
        <w:instrText xml:space="preserve"> ADDIN EN.CITE </w:instrText>
      </w:r>
      <w:r w:rsidR="00795734">
        <w:rPr>
          <w:rStyle w:val="Emphasis"/>
          <w:i w:val="0"/>
        </w:rPr>
        <w:fldChar w:fldCharType="begin">
          <w:fldData xml:space="preserve">PEVuZE5vdGU+PENpdGU+PEF1dGhvcj5XeW1hbjwvQXV0aG9yPjxZZWFyPjIwMTM8L1llYXI+PFJl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6C54C7">
        <w:rPr>
          <w:rStyle w:val="Emphasis"/>
          <w:i w:val="0"/>
        </w:rPr>
      </w:r>
      <w:r w:rsidR="006C54C7">
        <w:rPr>
          <w:rStyle w:val="Emphasis"/>
          <w:i w:val="0"/>
        </w:rPr>
        <w:fldChar w:fldCharType="separate"/>
      </w:r>
      <w:r w:rsidR="00795734">
        <w:rPr>
          <w:rStyle w:val="Emphasis"/>
          <w:i w:val="0"/>
          <w:noProof/>
        </w:rPr>
        <w:t>(</w:t>
      </w:r>
      <w:hyperlink w:anchor="_ENREF_20" w:tooltip="Wyman, 2013 #1604" w:history="1">
        <w:r w:rsidR="00795734">
          <w:rPr>
            <w:rStyle w:val="Emphasis"/>
            <w:i w:val="0"/>
            <w:noProof/>
          </w:rPr>
          <w:t>20</w:t>
        </w:r>
      </w:hyperlink>
      <w:r w:rsidR="00795734">
        <w:rPr>
          <w:rStyle w:val="Emphasis"/>
          <w:i w:val="0"/>
          <w:noProof/>
        </w:rPr>
        <w:t>)</w:t>
      </w:r>
      <w:r w:rsidR="006C54C7">
        <w:rPr>
          <w:rStyle w:val="Emphasis"/>
          <w:i w:val="0"/>
        </w:rPr>
        <w:fldChar w:fldCharType="end"/>
      </w:r>
      <w:r>
        <w:rPr>
          <w:rStyle w:val="Emphasis"/>
          <w:i w:val="0"/>
        </w:rPr>
        <w:t xml:space="preserve">. </w:t>
      </w:r>
      <w:r w:rsidR="006C54C7">
        <w:rPr>
          <w:rStyle w:val="Emphasis"/>
          <w:i w:val="0"/>
        </w:rPr>
        <w:t xml:space="preserve">While it is too early to assess the impact of the standardized data sets </w:t>
      </w:r>
      <w:r w:rsidR="006C54C7">
        <w:rPr>
          <w:rStyle w:val="Emphasis"/>
          <w:i w:val="0"/>
        </w:rPr>
        <w:lastRenderedPageBreak/>
        <w:t>on the analysis of MRI data, it is expected that t</w:t>
      </w:r>
      <w:r>
        <w:rPr>
          <w:rStyle w:val="Emphasis"/>
          <w:i w:val="0"/>
        </w:rPr>
        <w:t xml:space="preserve">his strategy </w:t>
      </w:r>
      <w:r w:rsidR="006C54C7">
        <w:rPr>
          <w:rStyle w:val="Emphasis"/>
          <w:i w:val="0"/>
        </w:rPr>
        <w:t>will facilitate</w:t>
      </w:r>
      <w:r>
        <w:rPr>
          <w:rStyle w:val="Emphasis"/>
          <w:i w:val="0"/>
        </w:rPr>
        <w:t xml:space="preserve"> the direct and meaningful comparison and replication</w:t>
      </w:r>
      <w:r w:rsidR="006C54C7">
        <w:rPr>
          <w:rStyle w:val="Emphasis"/>
          <w:i w:val="0"/>
        </w:rPr>
        <w:t xml:space="preserve"> of different algorithms and promote consistency in data analysis.</w:t>
      </w:r>
    </w:p>
    <w:p w:rsidR="006B58AE" w:rsidRPr="00A66E93" w:rsidRDefault="00A66E93" w:rsidP="00A66E93">
      <w:pPr>
        <w:pStyle w:val="NormalWeb"/>
        <w:shd w:val="clear" w:color="auto" w:fill="FFFFFF"/>
        <w:spacing w:line="360" w:lineRule="auto"/>
        <w:jc w:val="both"/>
        <w:rPr>
          <w:rFonts w:asciiTheme="minorHAnsi" w:hAnsiTheme="minorHAnsi" w:cstheme="minorHAnsi"/>
          <w:color w:val="222222"/>
          <w:sz w:val="22"/>
          <w:szCs w:val="22"/>
        </w:rPr>
      </w:pPr>
      <w:r w:rsidRPr="00A66E93">
        <w:rPr>
          <w:rFonts w:asciiTheme="minorHAnsi" w:hAnsiTheme="minorHAnsi" w:cstheme="minorHAnsi"/>
          <w:color w:val="222222"/>
          <w:sz w:val="22"/>
          <w:szCs w:val="22"/>
        </w:rPr>
        <w:t xml:space="preserve">Beyond the standardization of methods and data sets, </w:t>
      </w:r>
      <w:r w:rsidR="006B58AE" w:rsidRPr="00A66E93">
        <w:rPr>
          <w:rFonts w:asciiTheme="minorHAnsi" w:hAnsiTheme="minorHAnsi" w:cstheme="minorHAnsi"/>
          <w:color w:val="222222"/>
          <w:sz w:val="22"/>
          <w:szCs w:val="22"/>
        </w:rPr>
        <w:t xml:space="preserve">MRI studies carried out with the ADNI cohort have impacted clinical trials of the number of ways. Fox and co-workers developed improved methods for measuring the rate of atrophy across multiple sites and for reducing required sample sizes </w:t>
      </w:r>
      <w:r w:rsidR="006B58AE" w:rsidRPr="00A66E93">
        <w:rPr>
          <w:rFonts w:asciiTheme="minorHAnsi" w:hAnsiTheme="minorHAnsi" w:cstheme="minorHAnsi"/>
          <w:color w:val="222222"/>
          <w:sz w:val="22"/>
          <w:szCs w:val="22"/>
        </w:rPr>
        <w:fldChar w:fldCharType="begin">
          <w:fldData xml:space="preserve">PEVuZE5vdGU+PENpdGU+PEF1dGhvcj5MZXVuZzwvQXV0aG9yPjxZZWFyPjIwMTA8L1llYXI+PFJl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</w:fldData>
        </w:fldChar>
      </w:r>
      <w:r w:rsidR="00795734">
        <w:rPr>
          <w:rFonts w:asciiTheme="minorHAnsi" w:hAnsiTheme="minorHAnsi" w:cstheme="minorHAnsi"/>
          <w:color w:val="222222"/>
          <w:sz w:val="22"/>
          <w:szCs w:val="22"/>
        </w:rPr>
        <w:instrText xml:space="preserve"> ADDIN EN.CITE </w:instrText>
      </w:r>
      <w:r w:rsidR="00795734">
        <w:rPr>
          <w:rFonts w:asciiTheme="minorHAnsi" w:hAnsiTheme="minorHAnsi" w:cstheme="minorHAnsi"/>
          <w:color w:val="222222"/>
          <w:sz w:val="22"/>
          <w:szCs w:val="22"/>
        </w:rPr>
        <w:fldChar w:fldCharType="begin">
          <w:fldData xml:space="preserve">PEVuZE5vdGU+PENpdGU+PEF1dGhvcj5MZXVuZzwvQXV0aG9yPjxZZWFyPjIwMTA8L1llYXI+PFJl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</w:fldData>
        </w:fldChar>
      </w:r>
      <w:r w:rsidR="00795734">
        <w:rPr>
          <w:rFonts w:asciiTheme="minorHAnsi" w:hAnsiTheme="minorHAnsi" w:cstheme="minorHAnsi"/>
          <w:color w:val="222222"/>
          <w:sz w:val="22"/>
          <w:szCs w:val="22"/>
        </w:rPr>
        <w:instrText xml:space="preserve"> ADDIN EN.CITE.DATA </w:instrText>
      </w:r>
      <w:r w:rsidR="00795734">
        <w:rPr>
          <w:rFonts w:asciiTheme="minorHAnsi" w:hAnsiTheme="minorHAnsi" w:cstheme="minorHAnsi"/>
          <w:color w:val="222222"/>
          <w:sz w:val="22"/>
          <w:szCs w:val="22"/>
        </w:rPr>
      </w:r>
      <w:r w:rsidR="00795734">
        <w:rPr>
          <w:rFonts w:asciiTheme="minorHAnsi" w:hAnsiTheme="minorHAnsi" w:cstheme="minorHAnsi"/>
          <w:color w:val="222222"/>
          <w:sz w:val="22"/>
          <w:szCs w:val="22"/>
        </w:rPr>
        <w:fldChar w:fldCharType="end"/>
      </w:r>
      <w:r w:rsidR="006B58AE" w:rsidRPr="00A66E93">
        <w:rPr>
          <w:rFonts w:asciiTheme="minorHAnsi" w:hAnsiTheme="minorHAnsi" w:cstheme="minorHAnsi"/>
          <w:color w:val="222222"/>
          <w:sz w:val="22"/>
          <w:szCs w:val="22"/>
        </w:rPr>
      </w:r>
      <w:r w:rsidR="006B58AE" w:rsidRPr="00A66E93">
        <w:rPr>
          <w:rFonts w:asciiTheme="minorHAnsi" w:hAnsiTheme="minorHAnsi" w:cstheme="minorHAnsi"/>
          <w:color w:val="222222"/>
          <w:sz w:val="22"/>
          <w:szCs w:val="22"/>
        </w:rPr>
        <w:fldChar w:fldCharType="separate"/>
      </w:r>
      <w:r w:rsidR="00795734">
        <w:rPr>
          <w:rFonts w:asciiTheme="minorHAnsi" w:hAnsiTheme="minorHAnsi" w:cstheme="minorHAnsi"/>
          <w:noProof/>
          <w:color w:val="222222"/>
          <w:sz w:val="22"/>
          <w:szCs w:val="22"/>
        </w:rPr>
        <w:t>(</w:t>
      </w:r>
      <w:hyperlink w:anchor="_ENREF_21" w:tooltip="Leung, 2010 #107" w:history="1">
        <w:r w:rsidR="00795734">
          <w:rPr>
            <w:rFonts w:asciiTheme="minorHAnsi" w:hAnsiTheme="minorHAnsi" w:cstheme="minorHAnsi"/>
            <w:noProof/>
            <w:color w:val="222222"/>
            <w:sz w:val="22"/>
            <w:szCs w:val="22"/>
          </w:rPr>
          <w:t>21-23</w:t>
        </w:r>
      </w:hyperlink>
      <w:r w:rsidR="00795734">
        <w:rPr>
          <w:rFonts w:asciiTheme="minorHAnsi" w:hAnsiTheme="minorHAnsi" w:cstheme="minorHAnsi"/>
          <w:noProof/>
          <w:color w:val="222222"/>
          <w:sz w:val="22"/>
          <w:szCs w:val="22"/>
        </w:rPr>
        <w:t>)</w:t>
      </w:r>
      <w:r w:rsidR="006B58AE" w:rsidRPr="00A66E93">
        <w:rPr>
          <w:rFonts w:asciiTheme="minorHAnsi" w:hAnsiTheme="minorHAnsi" w:cstheme="minorHAnsi"/>
          <w:color w:val="222222"/>
          <w:sz w:val="22"/>
          <w:szCs w:val="22"/>
        </w:rPr>
        <w:fldChar w:fldCharType="end"/>
      </w:r>
      <w:r w:rsidR="006B58AE" w:rsidRPr="00A66E93">
        <w:rPr>
          <w:rFonts w:asciiTheme="minorHAnsi" w:hAnsiTheme="minorHAnsi" w:cstheme="minorHAnsi"/>
          <w:color w:val="222222"/>
          <w:sz w:val="22"/>
          <w:szCs w:val="22"/>
        </w:rPr>
        <w:t xml:space="preserve">, and also developed automated methods for measuring brain and hippocampal volume and rates of atrophy </w:t>
      </w:r>
      <w:r w:rsidR="006B58AE" w:rsidRPr="00A66E93">
        <w:rPr>
          <w:rFonts w:asciiTheme="minorHAnsi" w:hAnsiTheme="minorHAnsi" w:cstheme="minorHAnsi"/>
          <w:color w:val="222222"/>
          <w:sz w:val="22"/>
          <w:szCs w:val="22"/>
        </w:rPr>
        <w:fldChar w:fldCharType="begin">
          <w:fldData xml:space="preserve">PEVuZE5vdGU+PENpdGU+PEF1dGhvcj5MZXVuZzwvQXV0aG9yPjxZZWFyPjIwMTA8L1llYXI+PFJl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</w:fldData>
        </w:fldChar>
      </w:r>
      <w:r w:rsidR="00795734">
        <w:rPr>
          <w:rFonts w:asciiTheme="minorHAnsi" w:hAnsiTheme="minorHAnsi" w:cstheme="minorHAnsi"/>
          <w:color w:val="222222"/>
          <w:sz w:val="22"/>
          <w:szCs w:val="22"/>
        </w:rPr>
        <w:instrText xml:space="preserve"> ADDIN EN.CITE </w:instrText>
      </w:r>
      <w:r w:rsidR="00795734">
        <w:rPr>
          <w:rFonts w:asciiTheme="minorHAnsi" w:hAnsiTheme="minorHAnsi" w:cstheme="minorHAnsi"/>
          <w:color w:val="222222"/>
          <w:sz w:val="22"/>
          <w:szCs w:val="22"/>
        </w:rPr>
        <w:fldChar w:fldCharType="begin">
          <w:fldData xml:space="preserve">PEVuZE5vdGU+PENpdGU+PEF1dGhvcj5MZXVuZzwvQXV0aG9yPjxZZWFyPjIwMTA8L1llYXI+PFJl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</w:fldData>
        </w:fldChar>
      </w:r>
      <w:r w:rsidR="00795734">
        <w:rPr>
          <w:rFonts w:asciiTheme="minorHAnsi" w:hAnsiTheme="minorHAnsi" w:cstheme="minorHAnsi"/>
          <w:color w:val="222222"/>
          <w:sz w:val="22"/>
          <w:szCs w:val="22"/>
        </w:rPr>
        <w:instrText xml:space="preserve"> ADDIN EN.CITE.DATA </w:instrText>
      </w:r>
      <w:r w:rsidR="00795734">
        <w:rPr>
          <w:rFonts w:asciiTheme="minorHAnsi" w:hAnsiTheme="minorHAnsi" w:cstheme="minorHAnsi"/>
          <w:color w:val="222222"/>
          <w:sz w:val="22"/>
          <w:szCs w:val="22"/>
        </w:rPr>
      </w:r>
      <w:r w:rsidR="00795734">
        <w:rPr>
          <w:rFonts w:asciiTheme="minorHAnsi" w:hAnsiTheme="minorHAnsi" w:cstheme="minorHAnsi"/>
          <w:color w:val="222222"/>
          <w:sz w:val="22"/>
          <w:szCs w:val="22"/>
        </w:rPr>
        <w:fldChar w:fldCharType="end"/>
      </w:r>
      <w:r w:rsidR="006B58AE" w:rsidRPr="00A66E93">
        <w:rPr>
          <w:rFonts w:asciiTheme="minorHAnsi" w:hAnsiTheme="minorHAnsi" w:cstheme="minorHAnsi"/>
          <w:color w:val="222222"/>
          <w:sz w:val="22"/>
          <w:szCs w:val="22"/>
        </w:rPr>
      </w:r>
      <w:r w:rsidR="006B58AE" w:rsidRPr="00A66E93">
        <w:rPr>
          <w:rFonts w:asciiTheme="minorHAnsi" w:hAnsiTheme="minorHAnsi" w:cstheme="minorHAnsi"/>
          <w:color w:val="222222"/>
          <w:sz w:val="22"/>
          <w:szCs w:val="22"/>
        </w:rPr>
        <w:fldChar w:fldCharType="separate"/>
      </w:r>
      <w:r w:rsidR="00795734">
        <w:rPr>
          <w:rFonts w:asciiTheme="minorHAnsi" w:hAnsiTheme="minorHAnsi" w:cstheme="minorHAnsi"/>
          <w:noProof/>
          <w:color w:val="222222"/>
          <w:sz w:val="22"/>
          <w:szCs w:val="22"/>
        </w:rPr>
        <w:t>(</w:t>
      </w:r>
      <w:hyperlink w:anchor="_ENREF_21" w:tooltip="Leung, 2010 #107" w:history="1">
        <w:r w:rsidR="00795734">
          <w:rPr>
            <w:rFonts w:asciiTheme="minorHAnsi" w:hAnsiTheme="minorHAnsi" w:cstheme="minorHAnsi"/>
            <w:noProof/>
            <w:color w:val="222222"/>
            <w:sz w:val="22"/>
            <w:szCs w:val="22"/>
          </w:rPr>
          <w:t>21</w:t>
        </w:r>
      </w:hyperlink>
      <w:r w:rsidR="00795734">
        <w:rPr>
          <w:rFonts w:asciiTheme="minorHAnsi" w:hAnsiTheme="minorHAnsi" w:cstheme="minorHAnsi"/>
          <w:noProof/>
          <w:color w:val="222222"/>
          <w:sz w:val="22"/>
          <w:szCs w:val="22"/>
        </w:rPr>
        <w:t xml:space="preserve">, </w:t>
      </w:r>
      <w:hyperlink w:anchor="_ENREF_24" w:tooltip="Leung, 2011 #243" w:history="1">
        <w:r w:rsidR="00795734">
          <w:rPr>
            <w:rFonts w:asciiTheme="minorHAnsi" w:hAnsiTheme="minorHAnsi" w:cstheme="minorHAnsi"/>
            <w:noProof/>
            <w:color w:val="222222"/>
            <w:sz w:val="22"/>
            <w:szCs w:val="22"/>
          </w:rPr>
          <w:t>24</w:t>
        </w:r>
      </w:hyperlink>
      <w:r w:rsidR="00795734">
        <w:rPr>
          <w:rFonts w:asciiTheme="minorHAnsi" w:hAnsiTheme="minorHAnsi" w:cstheme="minorHAnsi"/>
          <w:noProof/>
          <w:color w:val="222222"/>
          <w:sz w:val="22"/>
          <w:szCs w:val="22"/>
        </w:rPr>
        <w:t xml:space="preserve">, </w:t>
      </w:r>
      <w:hyperlink w:anchor="_ENREF_25" w:tooltip="Jorge Cardoso, 2013 #831" w:history="1">
        <w:r w:rsidR="00795734">
          <w:rPr>
            <w:rFonts w:asciiTheme="minorHAnsi" w:hAnsiTheme="minorHAnsi" w:cstheme="minorHAnsi"/>
            <w:noProof/>
            <w:color w:val="222222"/>
            <w:sz w:val="22"/>
            <w:szCs w:val="22"/>
          </w:rPr>
          <w:t>25</w:t>
        </w:r>
      </w:hyperlink>
      <w:r w:rsidR="00795734">
        <w:rPr>
          <w:rFonts w:asciiTheme="minorHAnsi" w:hAnsiTheme="minorHAnsi" w:cstheme="minorHAnsi"/>
          <w:noProof/>
          <w:color w:val="222222"/>
          <w:sz w:val="22"/>
          <w:szCs w:val="22"/>
        </w:rPr>
        <w:t>)</w:t>
      </w:r>
      <w:r w:rsidR="006B58AE" w:rsidRPr="00A66E93">
        <w:rPr>
          <w:rFonts w:asciiTheme="minorHAnsi" w:hAnsiTheme="minorHAnsi" w:cstheme="minorHAnsi"/>
          <w:color w:val="222222"/>
          <w:sz w:val="22"/>
          <w:szCs w:val="22"/>
        </w:rPr>
        <w:fldChar w:fldCharType="end"/>
      </w:r>
      <w:r w:rsidR="006B58AE" w:rsidRPr="00A66E93">
        <w:rPr>
          <w:rFonts w:asciiTheme="minorHAnsi" w:hAnsiTheme="minorHAnsi" w:cstheme="minorHAnsi"/>
          <w:color w:val="222222"/>
          <w:sz w:val="22"/>
          <w:szCs w:val="22"/>
        </w:rPr>
        <w:t>. These have been incorporated into large commercial clinical trials and submitted to the European Medicines Agency leading to</w:t>
      </w:r>
      <w:r w:rsidRPr="00A66E93">
        <w:rPr>
          <w:rFonts w:asciiTheme="minorHAnsi" w:hAnsiTheme="minorHAnsi" w:cstheme="minorHAnsi"/>
          <w:color w:val="222222"/>
          <w:sz w:val="22"/>
          <w:szCs w:val="22"/>
        </w:rPr>
        <w:t xml:space="preserve"> guidance on hippocampal volume measurement</w:t>
      </w:r>
      <w:r w:rsidR="006B58AE" w:rsidRPr="00A66E93">
        <w:rPr>
          <w:rFonts w:asciiTheme="minorHAnsi" w:hAnsiTheme="minorHAnsi" w:cstheme="minorHAnsi"/>
          <w:color w:val="222222"/>
          <w:sz w:val="22"/>
          <w:szCs w:val="22"/>
        </w:rPr>
        <w:t xml:space="preserve"> in trials </w:t>
      </w:r>
      <w:r w:rsidR="006B58AE" w:rsidRPr="00A66E93">
        <w:rPr>
          <w:rFonts w:asciiTheme="minorHAnsi" w:hAnsiTheme="minorHAnsi" w:cstheme="minorHAnsi"/>
          <w:color w:val="222222"/>
          <w:sz w:val="22"/>
          <w:szCs w:val="22"/>
        </w:rPr>
        <w:fldChar w:fldCharType="begin">
          <w:fldData xml:space="preserve">PEVuZE5vdGU+PENpdGU+PEF1dGhvcj5IaWxsPC9BdXRob3I+PFllYXI+MjAxNDwvWWVhcj48UmVj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</w:fldData>
        </w:fldChar>
      </w:r>
      <w:r w:rsidR="00160B3F">
        <w:rPr>
          <w:rFonts w:asciiTheme="minorHAnsi" w:hAnsiTheme="minorHAnsi" w:cstheme="minorHAnsi"/>
          <w:color w:val="222222"/>
          <w:sz w:val="22"/>
          <w:szCs w:val="22"/>
        </w:rPr>
        <w:instrText xml:space="preserve"> ADDIN EN.CITE </w:instrText>
      </w:r>
      <w:r w:rsidR="00160B3F">
        <w:rPr>
          <w:rFonts w:asciiTheme="minorHAnsi" w:hAnsiTheme="minorHAnsi" w:cstheme="minorHAnsi"/>
          <w:color w:val="222222"/>
          <w:sz w:val="22"/>
          <w:szCs w:val="22"/>
        </w:rPr>
        <w:fldChar w:fldCharType="begin">
          <w:fldData xml:space="preserve">PEVuZE5vdGU+PENpdGU+PEF1dGhvcj5IaWxsPC9BdXRob3I+PFllYXI+MjAxNDwvWWVhcj48UmVj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</w:fldData>
        </w:fldChar>
      </w:r>
      <w:r w:rsidR="00160B3F">
        <w:rPr>
          <w:rFonts w:asciiTheme="minorHAnsi" w:hAnsiTheme="minorHAnsi" w:cstheme="minorHAnsi"/>
          <w:color w:val="222222"/>
          <w:sz w:val="22"/>
          <w:szCs w:val="22"/>
        </w:rPr>
        <w:instrText xml:space="preserve"> ADDIN EN.CITE.DATA </w:instrText>
      </w:r>
      <w:r w:rsidR="00160B3F">
        <w:rPr>
          <w:rFonts w:asciiTheme="minorHAnsi" w:hAnsiTheme="minorHAnsi" w:cstheme="minorHAnsi"/>
          <w:color w:val="222222"/>
          <w:sz w:val="22"/>
          <w:szCs w:val="22"/>
        </w:rPr>
      </w:r>
      <w:r w:rsidR="00160B3F">
        <w:rPr>
          <w:rFonts w:asciiTheme="minorHAnsi" w:hAnsiTheme="minorHAnsi" w:cstheme="minorHAnsi"/>
          <w:color w:val="222222"/>
          <w:sz w:val="22"/>
          <w:szCs w:val="22"/>
        </w:rPr>
        <w:fldChar w:fldCharType="end"/>
      </w:r>
      <w:r w:rsidR="006B58AE" w:rsidRPr="00A66E93">
        <w:rPr>
          <w:rFonts w:asciiTheme="minorHAnsi" w:hAnsiTheme="minorHAnsi" w:cstheme="minorHAnsi"/>
          <w:color w:val="222222"/>
          <w:sz w:val="22"/>
          <w:szCs w:val="22"/>
        </w:rPr>
      </w:r>
      <w:r w:rsidR="006B58AE" w:rsidRPr="00A66E93">
        <w:rPr>
          <w:rFonts w:asciiTheme="minorHAnsi" w:hAnsiTheme="minorHAnsi" w:cstheme="minorHAnsi"/>
          <w:color w:val="222222"/>
          <w:sz w:val="22"/>
          <w:szCs w:val="22"/>
        </w:rPr>
        <w:fldChar w:fldCharType="separate"/>
      </w:r>
      <w:r w:rsidR="00160B3F">
        <w:rPr>
          <w:rFonts w:asciiTheme="minorHAnsi" w:hAnsiTheme="minorHAnsi" w:cstheme="minorHAnsi"/>
          <w:noProof/>
          <w:color w:val="222222"/>
          <w:sz w:val="22"/>
          <w:szCs w:val="22"/>
        </w:rPr>
        <w:t>(</w:t>
      </w:r>
      <w:hyperlink w:anchor="_ENREF_7" w:tooltip="Hill, 2014 #1813" w:history="1">
        <w:r w:rsidR="00795734">
          <w:rPr>
            <w:rFonts w:asciiTheme="minorHAnsi" w:hAnsiTheme="minorHAnsi" w:cstheme="minorHAnsi"/>
            <w:noProof/>
            <w:color w:val="222222"/>
            <w:sz w:val="22"/>
            <w:szCs w:val="22"/>
          </w:rPr>
          <w:t>7</w:t>
        </w:r>
      </w:hyperlink>
      <w:r w:rsidR="00160B3F">
        <w:rPr>
          <w:rFonts w:asciiTheme="minorHAnsi" w:hAnsiTheme="minorHAnsi" w:cstheme="minorHAnsi"/>
          <w:noProof/>
          <w:color w:val="222222"/>
          <w:sz w:val="22"/>
          <w:szCs w:val="22"/>
        </w:rPr>
        <w:t>)</w:t>
      </w:r>
      <w:r w:rsidR="006B58AE" w:rsidRPr="00A66E93">
        <w:rPr>
          <w:rFonts w:asciiTheme="minorHAnsi" w:hAnsiTheme="minorHAnsi" w:cstheme="minorHAnsi"/>
          <w:color w:val="222222"/>
          <w:sz w:val="22"/>
          <w:szCs w:val="22"/>
        </w:rPr>
        <w:fldChar w:fldCharType="end"/>
      </w:r>
      <w:r w:rsidR="006B58AE" w:rsidRPr="00A66E93">
        <w:rPr>
          <w:rFonts w:asciiTheme="minorHAnsi" w:hAnsiTheme="minorHAnsi" w:cstheme="minorHAnsi"/>
          <w:color w:val="222222"/>
          <w:sz w:val="22"/>
          <w:szCs w:val="22"/>
        </w:rPr>
        <w:t>.</w:t>
      </w:r>
    </w:p>
    <w:p w:rsidR="009C5362" w:rsidRDefault="00C70DE9" w:rsidP="009C5362">
      <w:pPr>
        <w:pStyle w:val="NormalWeb"/>
        <w:shd w:val="clear" w:color="auto" w:fill="FFFFFF"/>
        <w:spacing w:line="360" w:lineRule="auto"/>
        <w:jc w:val="both"/>
        <w:rPr>
          <w:rFonts w:asciiTheme="minorHAnsi" w:hAnsiTheme="minorHAnsi" w:cstheme="minorHAnsi"/>
          <w:color w:val="222222"/>
          <w:sz w:val="22"/>
          <w:szCs w:val="22"/>
        </w:rPr>
      </w:pPr>
      <w:r w:rsidRPr="009C5362">
        <w:rPr>
          <w:rFonts w:asciiTheme="minorHAnsi" w:hAnsiTheme="minorHAnsi" w:cstheme="minorHAnsi"/>
          <w:color w:val="222222"/>
          <w:sz w:val="22"/>
          <w:szCs w:val="22"/>
        </w:rPr>
        <w:t>One challenge in the selection of clinical trial populations is the heterogeneity of individual responses to treatment due to differing underlying pathologies such as</w:t>
      </w:r>
      <w:r w:rsidR="009C5362">
        <w:rPr>
          <w:rFonts w:asciiTheme="minorHAnsi" w:hAnsiTheme="minorHAnsi" w:cstheme="minorHAnsi"/>
          <w:color w:val="222222"/>
          <w:sz w:val="22"/>
          <w:szCs w:val="22"/>
        </w:rPr>
        <w:t xml:space="preserve"> vascular brain injury</w:t>
      </w:r>
      <w:r w:rsidRPr="009C5362">
        <w:rPr>
          <w:rFonts w:asciiTheme="minorHAnsi" w:hAnsiTheme="minorHAnsi" w:cstheme="minorHAnsi"/>
          <w:color w:val="222222"/>
          <w:sz w:val="22"/>
          <w:szCs w:val="22"/>
        </w:rPr>
        <w:t xml:space="preserve">. The finding that </w:t>
      </w:r>
      <w:r w:rsidR="009C5362" w:rsidRPr="009C5362">
        <w:rPr>
          <w:rFonts w:asciiTheme="minorHAnsi" w:hAnsiTheme="minorHAnsi" w:cstheme="minorHAnsi"/>
          <w:color w:val="222222"/>
          <w:sz w:val="22"/>
          <w:szCs w:val="22"/>
        </w:rPr>
        <w:t>the effect</w:t>
      </w:r>
      <w:r w:rsidR="009C5362">
        <w:rPr>
          <w:rFonts w:asciiTheme="minorHAnsi" w:hAnsiTheme="minorHAnsi" w:cstheme="minorHAnsi"/>
          <w:color w:val="222222"/>
          <w:sz w:val="22"/>
          <w:szCs w:val="22"/>
        </w:rPr>
        <w:t>s</w:t>
      </w:r>
      <w:r w:rsidR="009C5362" w:rsidRPr="009C5362">
        <w:rPr>
          <w:rFonts w:asciiTheme="minorHAnsi" w:hAnsiTheme="minorHAnsi" w:cstheme="minorHAnsi"/>
          <w:color w:val="222222"/>
          <w:sz w:val="22"/>
          <w:szCs w:val="22"/>
        </w:rPr>
        <w:t xml:space="preserve"> of </w:t>
      </w:r>
      <w:r w:rsidRPr="009C5362">
        <w:rPr>
          <w:rFonts w:asciiTheme="minorHAnsi" w:hAnsiTheme="minorHAnsi" w:cstheme="minorHAnsi"/>
          <w:color w:val="222222"/>
          <w:sz w:val="22"/>
          <w:szCs w:val="22"/>
        </w:rPr>
        <w:t xml:space="preserve">white matter </w:t>
      </w:r>
      <w:proofErr w:type="spellStart"/>
      <w:r w:rsidRPr="009C5362">
        <w:rPr>
          <w:rFonts w:asciiTheme="minorHAnsi" w:hAnsiTheme="minorHAnsi" w:cstheme="minorHAnsi"/>
          <w:color w:val="222222"/>
          <w:sz w:val="22"/>
          <w:szCs w:val="22"/>
        </w:rPr>
        <w:t>hyperintensities</w:t>
      </w:r>
      <w:proofErr w:type="spellEnd"/>
      <w:r w:rsidRPr="009C5362">
        <w:rPr>
          <w:rFonts w:asciiTheme="minorHAnsi" w:hAnsiTheme="minorHAnsi" w:cstheme="minorHAnsi"/>
          <w:color w:val="222222"/>
          <w:sz w:val="22"/>
          <w:szCs w:val="22"/>
        </w:rPr>
        <w:t xml:space="preserve"> </w:t>
      </w:r>
      <w:r w:rsidR="009C5362" w:rsidRPr="009C5362">
        <w:rPr>
          <w:rFonts w:asciiTheme="minorHAnsi" w:hAnsiTheme="minorHAnsi" w:cstheme="minorHAnsi"/>
          <w:color w:val="222222"/>
          <w:sz w:val="22"/>
          <w:szCs w:val="22"/>
        </w:rPr>
        <w:t xml:space="preserve">on </w:t>
      </w:r>
      <w:r w:rsidRPr="009C5362">
        <w:rPr>
          <w:rFonts w:asciiTheme="minorHAnsi" w:hAnsiTheme="minorHAnsi" w:cstheme="minorHAnsi"/>
          <w:color w:val="222222"/>
          <w:sz w:val="22"/>
          <w:szCs w:val="22"/>
        </w:rPr>
        <w:t xml:space="preserve">cognition, brain atrophy and cerebral </w:t>
      </w:r>
      <w:r w:rsidR="009C5362">
        <w:rPr>
          <w:rFonts w:asciiTheme="minorHAnsi" w:hAnsiTheme="minorHAnsi" w:cstheme="minorHAnsi"/>
          <w:color w:val="222222"/>
          <w:sz w:val="22"/>
          <w:szCs w:val="22"/>
        </w:rPr>
        <w:t>metabolism are</w:t>
      </w:r>
      <w:r w:rsidR="009C5362" w:rsidRPr="009C5362">
        <w:rPr>
          <w:rFonts w:asciiTheme="minorHAnsi" w:hAnsiTheme="minorHAnsi" w:cstheme="minorHAnsi"/>
          <w:color w:val="222222"/>
          <w:sz w:val="22"/>
          <w:szCs w:val="22"/>
        </w:rPr>
        <w:t xml:space="preserve"> dissociable from the </w:t>
      </w:r>
      <w:r w:rsidR="009C5362">
        <w:rPr>
          <w:rFonts w:asciiTheme="minorHAnsi" w:hAnsiTheme="minorHAnsi" w:cstheme="minorHAnsi"/>
          <w:color w:val="222222"/>
          <w:sz w:val="22"/>
          <w:szCs w:val="22"/>
        </w:rPr>
        <w:t xml:space="preserve">effects of amyloid </w:t>
      </w:r>
      <w:r w:rsidR="009C5362" w:rsidRPr="009C5362">
        <w:rPr>
          <w:rFonts w:asciiTheme="minorHAnsi" w:hAnsiTheme="minorHAnsi" w:cstheme="minorHAnsi"/>
          <w:sz w:val="22"/>
          <w:szCs w:val="22"/>
        </w:rPr>
        <w:fldChar w:fldCharType="begin">
          <w:fldData xml:space="preserve">PEVuZE5vdGU+PENpdGU+PEF1dGhvcj5DYXJtaWNoYWVsPC9BdXRob3I+PFllYXI+MjAxMDwvWWVh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</w:fldData>
        </w:fldChar>
      </w:r>
      <w:r w:rsidR="00795734">
        <w:rPr>
          <w:rFonts w:asciiTheme="minorHAnsi" w:hAnsiTheme="minorHAnsi" w:cstheme="minorHAnsi"/>
          <w:sz w:val="22"/>
          <w:szCs w:val="22"/>
        </w:rPr>
        <w:instrText xml:space="preserve"> ADDIN EN.CITE </w:instrText>
      </w:r>
      <w:r w:rsidR="00795734">
        <w:rPr>
          <w:rFonts w:asciiTheme="minorHAnsi" w:hAnsiTheme="minorHAnsi" w:cstheme="minorHAnsi"/>
          <w:sz w:val="22"/>
          <w:szCs w:val="22"/>
        </w:rPr>
        <w:fldChar w:fldCharType="begin">
          <w:fldData xml:space="preserve">PEVuZE5vdGU+PENpdGU+PEF1dGhvcj5DYXJtaWNoYWVsPC9BdXRob3I+PFllYXI+MjAxMDwvWWVh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</w:fldData>
        </w:fldChar>
      </w:r>
      <w:r w:rsidR="00795734">
        <w:rPr>
          <w:rFonts w:asciiTheme="minorHAnsi" w:hAnsiTheme="minorHAnsi" w:cstheme="minorHAnsi"/>
          <w:sz w:val="22"/>
          <w:szCs w:val="22"/>
        </w:rPr>
        <w:instrText xml:space="preserve"> ADDIN EN.CITE.DATA </w:instrText>
      </w:r>
      <w:r w:rsidR="00795734">
        <w:rPr>
          <w:rFonts w:asciiTheme="minorHAnsi" w:hAnsiTheme="minorHAnsi" w:cstheme="minorHAnsi"/>
          <w:sz w:val="22"/>
          <w:szCs w:val="22"/>
        </w:rPr>
      </w:r>
      <w:r w:rsidR="00795734">
        <w:rPr>
          <w:rFonts w:asciiTheme="minorHAnsi" w:hAnsiTheme="minorHAnsi" w:cstheme="minorHAnsi"/>
          <w:sz w:val="22"/>
          <w:szCs w:val="22"/>
        </w:rPr>
        <w:fldChar w:fldCharType="end"/>
      </w:r>
      <w:r w:rsidR="009C5362" w:rsidRPr="009C5362">
        <w:rPr>
          <w:rFonts w:asciiTheme="minorHAnsi" w:hAnsiTheme="minorHAnsi" w:cstheme="minorHAnsi"/>
          <w:sz w:val="22"/>
          <w:szCs w:val="22"/>
        </w:rPr>
      </w:r>
      <w:r w:rsidR="009C5362" w:rsidRPr="009C5362">
        <w:rPr>
          <w:rFonts w:asciiTheme="minorHAnsi" w:hAnsiTheme="minorHAnsi" w:cstheme="minorHAnsi"/>
          <w:sz w:val="22"/>
          <w:szCs w:val="22"/>
        </w:rPr>
        <w:fldChar w:fldCharType="separate"/>
      </w:r>
      <w:r w:rsidR="00795734">
        <w:rPr>
          <w:rFonts w:asciiTheme="minorHAnsi" w:hAnsiTheme="minorHAnsi" w:cstheme="minorHAnsi"/>
          <w:noProof/>
          <w:sz w:val="22"/>
          <w:szCs w:val="22"/>
        </w:rPr>
        <w:t>(</w:t>
      </w:r>
      <w:hyperlink w:anchor="_ENREF_26" w:tooltip="Carmichael, 2010 #169" w:history="1">
        <w:r w:rsidR="00795734">
          <w:rPr>
            <w:rFonts w:asciiTheme="minorHAnsi" w:hAnsiTheme="minorHAnsi" w:cstheme="minorHAnsi"/>
            <w:noProof/>
            <w:sz w:val="22"/>
            <w:szCs w:val="22"/>
          </w:rPr>
          <w:t>26-28</w:t>
        </w:r>
      </w:hyperlink>
      <w:r w:rsidR="00795734">
        <w:rPr>
          <w:rFonts w:asciiTheme="minorHAnsi" w:hAnsiTheme="minorHAnsi" w:cstheme="minorHAnsi"/>
          <w:noProof/>
          <w:sz w:val="22"/>
          <w:szCs w:val="22"/>
        </w:rPr>
        <w:t>)</w:t>
      </w:r>
      <w:r w:rsidR="009C5362" w:rsidRPr="009C5362">
        <w:rPr>
          <w:rFonts w:asciiTheme="minorHAnsi" w:hAnsiTheme="minorHAnsi" w:cstheme="minorHAnsi"/>
          <w:sz w:val="22"/>
          <w:szCs w:val="22"/>
        </w:rPr>
        <w:fldChar w:fldCharType="end"/>
      </w:r>
      <w:r w:rsidR="009C5362" w:rsidRPr="009C5362">
        <w:rPr>
          <w:rFonts w:asciiTheme="minorHAnsi" w:hAnsiTheme="minorHAnsi" w:cstheme="minorHAnsi"/>
          <w:sz w:val="22"/>
          <w:szCs w:val="22"/>
        </w:rPr>
        <w:t xml:space="preserve"> </w:t>
      </w:r>
      <w:r w:rsidR="009C5362" w:rsidRPr="009C5362">
        <w:rPr>
          <w:rFonts w:asciiTheme="minorHAnsi" w:hAnsiTheme="minorHAnsi" w:cstheme="minorHAnsi"/>
          <w:color w:val="222222"/>
          <w:sz w:val="22"/>
          <w:szCs w:val="22"/>
        </w:rPr>
        <w:t>and likely contribute to the heterogeneity of individual responses to treatment</w:t>
      </w:r>
      <w:r w:rsidR="009C5362" w:rsidRPr="009C5362">
        <w:rPr>
          <w:rFonts w:asciiTheme="minorHAnsi" w:hAnsiTheme="minorHAnsi" w:cstheme="minorHAnsi"/>
          <w:sz w:val="22"/>
          <w:szCs w:val="22"/>
        </w:rPr>
        <w:t xml:space="preserve"> </w:t>
      </w:r>
      <w:r w:rsidR="009C5362" w:rsidRPr="009C5362">
        <w:rPr>
          <w:rFonts w:asciiTheme="minorHAnsi" w:hAnsiTheme="minorHAnsi" w:cstheme="minorHAnsi"/>
          <w:sz w:val="22"/>
          <w:szCs w:val="22"/>
        </w:rPr>
        <w:fldChar w:fldCharType="begin">
          <w:fldData xml:space="preserve">PEVuZE5vdGU+PENpdGU+PEF1dGhvcj5OZXR0aWtzaW1tb25zPC9BdXRob3I+PFllYXI+MjAxMzwv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</w:fldData>
        </w:fldChar>
      </w:r>
      <w:r w:rsidR="00795734">
        <w:rPr>
          <w:rFonts w:asciiTheme="minorHAnsi" w:hAnsiTheme="minorHAnsi" w:cstheme="minorHAnsi"/>
          <w:sz w:val="22"/>
          <w:szCs w:val="22"/>
        </w:rPr>
        <w:instrText xml:space="preserve"> ADDIN EN.CITE </w:instrText>
      </w:r>
      <w:r w:rsidR="00795734">
        <w:rPr>
          <w:rFonts w:asciiTheme="minorHAnsi" w:hAnsiTheme="minorHAnsi" w:cstheme="minorHAnsi"/>
          <w:sz w:val="22"/>
          <w:szCs w:val="22"/>
        </w:rPr>
        <w:fldChar w:fldCharType="begin">
          <w:fldData xml:space="preserve">PEVuZE5vdGU+PENpdGU+PEF1dGhvcj5OZXR0aWtzaW1tb25zPC9BdXRob3I+PFllYXI+MjAxMzwv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</w:fldData>
        </w:fldChar>
      </w:r>
      <w:r w:rsidR="00795734">
        <w:rPr>
          <w:rFonts w:asciiTheme="minorHAnsi" w:hAnsiTheme="minorHAnsi" w:cstheme="minorHAnsi"/>
          <w:sz w:val="22"/>
          <w:szCs w:val="22"/>
        </w:rPr>
        <w:instrText xml:space="preserve"> ADDIN EN.CITE.DATA </w:instrText>
      </w:r>
      <w:r w:rsidR="00795734">
        <w:rPr>
          <w:rFonts w:asciiTheme="minorHAnsi" w:hAnsiTheme="minorHAnsi" w:cstheme="minorHAnsi"/>
          <w:sz w:val="22"/>
          <w:szCs w:val="22"/>
        </w:rPr>
      </w:r>
      <w:r w:rsidR="00795734">
        <w:rPr>
          <w:rFonts w:asciiTheme="minorHAnsi" w:hAnsiTheme="minorHAnsi" w:cstheme="minorHAnsi"/>
          <w:sz w:val="22"/>
          <w:szCs w:val="22"/>
        </w:rPr>
        <w:fldChar w:fldCharType="end"/>
      </w:r>
      <w:r w:rsidR="009C5362" w:rsidRPr="009C5362">
        <w:rPr>
          <w:rFonts w:asciiTheme="minorHAnsi" w:hAnsiTheme="minorHAnsi" w:cstheme="minorHAnsi"/>
          <w:sz w:val="22"/>
          <w:szCs w:val="22"/>
        </w:rPr>
      </w:r>
      <w:r w:rsidR="009C5362" w:rsidRPr="009C5362">
        <w:rPr>
          <w:rFonts w:asciiTheme="minorHAnsi" w:hAnsiTheme="minorHAnsi" w:cstheme="minorHAnsi"/>
          <w:sz w:val="22"/>
          <w:szCs w:val="22"/>
        </w:rPr>
        <w:fldChar w:fldCharType="separate"/>
      </w:r>
      <w:r w:rsidR="00795734">
        <w:rPr>
          <w:rFonts w:asciiTheme="minorHAnsi" w:hAnsiTheme="minorHAnsi" w:cstheme="minorHAnsi"/>
          <w:noProof/>
          <w:sz w:val="22"/>
          <w:szCs w:val="22"/>
        </w:rPr>
        <w:t>(</w:t>
      </w:r>
      <w:hyperlink w:anchor="_ENREF_29" w:tooltip="Nettiksimmons, 2013 #875" w:history="1">
        <w:r w:rsidR="00795734">
          <w:rPr>
            <w:rFonts w:asciiTheme="minorHAnsi" w:hAnsiTheme="minorHAnsi" w:cstheme="minorHAnsi"/>
            <w:noProof/>
            <w:sz w:val="22"/>
            <w:szCs w:val="22"/>
          </w:rPr>
          <w:t>29</w:t>
        </w:r>
      </w:hyperlink>
      <w:r w:rsidR="00795734">
        <w:rPr>
          <w:rFonts w:asciiTheme="minorHAnsi" w:hAnsiTheme="minorHAnsi" w:cstheme="minorHAnsi"/>
          <w:noProof/>
          <w:sz w:val="22"/>
          <w:szCs w:val="22"/>
        </w:rPr>
        <w:t xml:space="preserve">, </w:t>
      </w:r>
      <w:hyperlink w:anchor="_ENREF_30" w:tooltip="Nettiksimmons, 2014 #1819" w:history="1">
        <w:r w:rsidR="00795734">
          <w:rPr>
            <w:rFonts w:asciiTheme="minorHAnsi" w:hAnsiTheme="minorHAnsi" w:cstheme="minorHAnsi"/>
            <w:noProof/>
            <w:sz w:val="22"/>
            <w:szCs w:val="22"/>
          </w:rPr>
          <w:t>30</w:t>
        </w:r>
      </w:hyperlink>
      <w:r w:rsidR="00795734">
        <w:rPr>
          <w:rFonts w:asciiTheme="minorHAnsi" w:hAnsiTheme="minorHAnsi" w:cstheme="minorHAnsi"/>
          <w:noProof/>
          <w:sz w:val="22"/>
          <w:szCs w:val="22"/>
        </w:rPr>
        <w:t>)</w:t>
      </w:r>
      <w:r w:rsidR="009C5362" w:rsidRPr="009C5362">
        <w:rPr>
          <w:rFonts w:asciiTheme="minorHAnsi" w:hAnsiTheme="minorHAnsi" w:cstheme="minorHAnsi"/>
          <w:sz w:val="22"/>
          <w:szCs w:val="22"/>
        </w:rPr>
        <w:fldChar w:fldCharType="end"/>
      </w:r>
      <w:r w:rsidR="009C5362" w:rsidRPr="009C5362">
        <w:rPr>
          <w:rFonts w:asciiTheme="minorHAnsi" w:hAnsiTheme="minorHAnsi" w:cstheme="minorHAnsi"/>
          <w:color w:val="222222"/>
          <w:sz w:val="22"/>
          <w:szCs w:val="22"/>
        </w:rPr>
        <w:t xml:space="preserve"> support the notion that clinical trials may benefit from reducing heterogeneity through exclusion or stratification of individuals with vascular brain injury as measured by MRI. </w:t>
      </w:r>
    </w:p>
    <w:p w:rsidR="009C5362" w:rsidRDefault="009C5362" w:rsidP="009C5362">
      <w:pPr>
        <w:spacing w:line="360" w:lineRule="auto"/>
        <w:rPr>
          <w:rStyle w:val="Emphasis"/>
        </w:rPr>
      </w:pPr>
      <w:r>
        <w:rPr>
          <w:rStyle w:val="Emphasis"/>
        </w:rPr>
        <w:t>CSF biomarkers</w:t>
      </w:r>
    </w:p>
    <w:p w:rsidR="00FC74CA" w:rsidRPr="00160B3F" w:rsidRDefault="005244C6" w:rsidP="005450D1">
      <w:pPr>
        <w:pStyle w:val="paragraph"/>
        <w:spacing w:line="360" w:lineRule="auto"/>
        <w:ind w:firstLine="0"/>
        <w:jc w:val="both"/>
        <w:rPr>
          <w:rFonts w:asciiTheme="minorHAnsi" w:hAnsiTheme="minorHAnsi" w:cstheme="minorHAnsi"/>
        </w:rPr>
      </w:pPr>
      <w:r w:rsidRPr="005450D1">
        <w:rPr>
          <w:rStyle w:val="Emphasis"/>
          <w:rFonts w:asciiTheme="minorHAnsi" w:hAnsiTheme="minorHAnsi" w:cstheme="minorHAnsi"/>
          <w:i w:val="0"/>
        </w:rPr>
        <w:t xml:space="preserve">The ADNI Biomarker Core has </w:t>
      </w:r>
      <w:r w:rsidR="005450D1" w:rsidRPr="005450D1">
        <w:rPr>
          <w:rStyle w:val="Emphasis"/>
          <w:rFonts w:asciiTheme="minorHAnsi" w:hAnsiTheme="minorHAnsi" w:cstheme="minorHAnsi"/>
          <w:i w:val="0"/>
        </w:rPr>
        <w:t xml:space="preserve">developed and improved methodologies for the analysis of CSF biomarkers, initially establishing  a flow-cytometry based assay using </w:t>
      </w:r>
      <w:proofErr w:type="spellStart"/>
      <w:r w:rsidR="005450D1" w:rsidRPr="005450D1">
        <w:rPr>
          <w:rStyle w:val="Emphasis"/>
          <w:rFonts w:asciiTheme="minorHAnsi" w:hAnsiTheme="minorHAnsi" w:cstheme="minorHAnsi"/>
          <w:i w:val="0"/>
        </w:rPr>
        <w:t>xMAP</w:t>
      </w:r>
      <w:proofErr w:type="spellEnd"/>
      <w:r w:rsidR="005450D1" w:rsidRPr="005450D1">
        <w:rPr>
          <w:rStyle w:val="Emphasis"/>
          <w:rFonts w:asciiTheme="minorHAnsi" w:hAnsiTheme="minorHAnsi" w:cstheme="minorHAnsi"/>
          <w:i w:val="0"/>
        </w:rPr>
        <w:t xml:space="preserve"> technology</w:t>
      </w:r>
      <w:r w:rsidR="004D6529">
        <w:rPr>
          <w:rStyle w:val="Emphasis"/>
          <w:rFonts w:asciiTheme="minorHAnsi" w:hAnsiTheme="minorHAnsi" w:cstheme="minorHAnsi"/>
          <w:i w:val="0"/>
        </w:rPr>
        <w:t xml:space="preserve"> </w:t>
      </w:r>
      <w:r w:rsidR="004D6529">
        <w:rPr>
          <w:rStyle w:val="Emphasis"/>
          <w:rFonts w:asciiTheme="minorHAnsi" w:hAnsiTheme="minorHAnsi" w:cstheme="minorHAnsi"/>
          <w:i w:val="0"/>
        </w:rPr>
        <w:fldChar w:fldCharType="begin">
          <w:fldData xml:space="preserve">PEVuZE5vdGU+PENpdGU+PEF1dGhvcj5TaGF3PC9BdXRob3I+PFllYXI+MjAwOTwvWWVhcj48UmVj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</w:fldData>
        </w:fldChar>
      </w:r>
      <w:r w:rsidR="00795734">
        <w:rPr>
          <w:rStyle w:val="Emphasis"/>
          <w:rFonts w:asciiTheme="minorHAnsi" w:hAnsiTheme="minorHAnsi" w:cstheme="minorHAnsi"/>
          <w:i w:val="0"/>
        </w:rPr>
        <w:instrText xml:space="preserve"> ADDIN EN.CITE </w:instrText>
      </w:r>
      <w:r w:rsidR="00795734">
        <w:rPr>
          <w:rStyle w:val="Emphasis"/>
          <w:rFonts w:asciiTheme="minorHAnsi" w:hAnsiTheme="minorHAnsi" w:cstheme="minorHAnsi"/>
          <w:i w:val="0"/>
        </w:rPr>
        <w:fldChar w:fldCharType="begin">
          <w:fldData xml:space="preserve">PEVuZE5vdGU+PENpdGU+PEF1dGhvcj5TaGF3PC9BdXRob3I+PFllYXI+MjAwOTwvWWVhcj48UmVj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</w:fldData>
        </w:fldChar>
      </w:r>
      <w:r w:rsidR="00795734">
        <w:rPr>
          <w:rStyle w:val="Emphasis"/>
          <w:rFonts w:asciiTheme="minorHAnsi" w:hAnsiTheme="minorHAnsi" w:cstheme="minorHAnsi"/>
          <w:i w:val="0"/>
        </w:rPr>
        <w:instrText xml:space="preserve"> ADDIN EN.CITE.DATA </w:instrText>
      </w:r>
      <w:r w:rsidR="00795734">
        <w:rPr>
          <w:rStyle w:val="Emphasis"/>
          <w:rFonts w:asciiTheme="minorHAnsi" w:hAnsiTheme="minorHAnsi" w:cstheme="minorHAnsi"/>
          <w:i w:val="0"/>
        </w:rPr>
      </w:r>
      <w:r w:rsidR="00795734">
        <w:rPr>
          <w:rStyle w:val="Emphasis"/>
          <w:rFonts w:asciiTheme="minorHAnsi" w:hAnsiTheme="minorHAnsi" w:cstheme="minorHAnsi"/>
          <w:i w:val="0"/>
        </w:rPr>
        <w:fldChar w:fldCharType="end"/>
      </w:r>
      <w:r w:rsidR="004D6529">
        <w:rPr>
          <w:rStyle w:val="Emphasis"/>
          <w:rFonts w:asciiTheme="minorHAnsi" w:hAnsiTheme="minorHAnsi" w:cstheme="minorHAnsi"/>
          <w:i w:val="0"/>
        </w:rPr>
      </w:r>
      <w:r w:rsidR="004D6529">
        <w:rPr>
          <w:rStyle w:val="Emphasis"/>
          <w:rFonts w:asciiTheme="minorHAnsi" w:hAnsiTheme="minorHAnsi" w:cstheme="minorHAnsi"/>
          <w:i w:val="0"/>
        </w:rPr>
        <w:fldChar w:fldCharType="separate"/>
      </w:r>
      <w:r w:rsidR="00795734">
        <w:rPr>
          <w:rStyle w:val="Emphasis"/>
          <w:rFonts w:asciiTheme="minorHAnsi" w:hAnsiTheme="minorHAnsi" w:cstheme="minorHAnsi"/>
          <w:i w:val="0"/>
          <w:noProof/>
        </w:rPr>
        <w:t>(</w:t>
      </w:r>
      <w:hyperlink w:anchor="_ENREF_31" w:tooltip="Shaw, 2009 #1545" w:history="1">
        <w:r w:rsidR="00795734">
          <w:rPr>
            <w:rStyle w:val="Emphasis"/>
            <w:rFonts w:asciiTheme="minorHAnsi" w:hAnsiTheme="minorHAnsi" w:cstheme="minorHAnsi"/>
            <w:i w:val="0"/>
            <w:noProof/>
          </w:rPr>
          <w:t>31</w:t>
        </w:r>
      </w:hyperlink>
      <w:r w:rsidR="00795734">
        <w:rPr>
          <w:rStyle w:val="Emphasis"/>
          <w:rFonts w:asciiTheme="minorHAnsi" w:hAnsiTheme="minorHAnsi" w:cstheme="minorHAnsi"/>
          <w:i w:val="0"/>
          <w:noProof/>
        </w:rPr>
        <w:t xml:space="preserve">, </w:t>
      </w:r>
      <w:hyperlink w:anchor="_ENREF_32" w:tooltip="Shaw, 2011 #194" w:history="1">
        <w:r w:rsidR="00795734">
          <w:rPr>
            <w:rStyle w:val="Emphasis"/>
            <w:rFonts w:asciiTheme="minorHAnsi" w:hAnsiTheme="minorHAnsi" w:cstheme="minorHAnsi"/>
            <w:i w:val="0"/>
            <w:noProof/>
          </w:rPr>
          <w:t>32</w:t>
        </w:r>
      </w:hyperlink>
      <w:r w:rsidR="00795734">
        <w:rPr>
          <w:rStyle w:val="Emphasis"/>
          <w:rFonts w:asciiTheme="minorHAnsi" w:hAnsiTheme="minorHAnsi" w:cstheme="minorHAnsi"/>
          <w:i w:val="0"/>
          <w:noProof/>
        </w:rPr>
        <w:t>)</w:t>
      </w:r>
      <w:r w:rsidR="004D6529">
        <w:rPr>
          <w:rStyle w:val="Emphasis"/>
          <w:rFonts w:asciiTheme="minorHAnsi" w:hAnsiTheme="minorHAnsi" w:cstheme="minorHAnsi"/>
          <w:i w:val="0"/>
        </w:rPr>
        <w:fldChar w:fldCharType="end"/>
      </w:r>
      <w:r w:rsidR="004D6529">
        <w:rPr>
          <w:rStyle w:val="Emphasis"/>
          <w:rFonts w:asciiTheme="minorHAnsi" w:hAnsiTheme="minorHAnsi" w:cstheme="minorHAnsi"/>
          <w:i w:val="0"/>
        </w:rPr>
        <w:t xml:space="preserve"> </w:t>
      </w:r>
      <w:r w:rsidR="005450D1" w:rsidRPr="005450D1">
        <w:rPr>
          <w:rStyle w:val="Emphasis"/>
          <w:rFonts w:asciiTheme="minorHAnsi" w:hAnsiTheme="minorHAnsi" w:cstheme="minorHAnsi"/>
          <w:i w:val="0"/>
        </w:rPr>
        <w:t>and assessing its within-site and inter-site reliability. They determined that best performance was assured by strict attention to standard operating procedures and the inclusion of appropriate quality control specimens</w:t>
      </w:r>
      <w:r w:rsidR="004D6529">
        <w:rPr>
          <w:rStyle w:val="Emphasis"/>
          <w:rFonts w:asciiTheme="minorHAnsi" w:hAnsiTheme="minorHAnsi" w:cstheme="minorHAnsi"/>
          <w:i w:val="0"/>
        </w:rPr>
        <w:t xml:space="preserve"> </w:t>
      </w:r>
      <w:r w:rsidR="004D6529">
        <w:rPr>
          <w:rStyle w:val="Emphasis"/>
          <w:rFonts w:asciiTheme="minorHAnsi" w:hAnsiTheme="minorHAnsi" w:cstheme="minorHAnsi"/>
          <w:i w:val="0"/>
        </w:rPr>
        <w:fldChar w:fldCharType="begin"/>
      </w:r>
      <w:r w:rsidR="00795734">
        <w:rPr>
          <w:rStyle w:val="Emphasis"/>
          <w:rFonts w:asciiTheme="minorHAnsi" w:hAnsiTheme="minorHAnsi" w:cstheme="minorHAnsi"/>
          <w:i w:val="0"/>
        </w:rPr>
        <w:instrText xml:space="preserve"> ADDIN EN.CITE &lt;EndNote&gt;&lt;Cite&gt;&lt;Author&gt;Kang&lt;/Author&gt;&lt;Year&gt;2012&lt;/Year&gt;&lt;RecNum&gt;455&lt;/RecNum&gt;&lt;DisplayText&gt;(33)&lt;/DisplayText&gt;&lt;record&gt;&lt;rec-number&gt;455&lt;/rec-number&gt;&lt;foreign-keys&gt;&lt;key app="EN" db-id="fdewxtd56v0x55efrfk5ex0se05tz00x2d5w" timestamp="1343683869"&gt;455&lt;/key&gt;&lt;/foreign-keys&gt;&lt;ref-type name="Journal Article"&gt;17&lt;/ref-type&gt;&lt;contributors&gt;&lt;authors&gt;&lt;author&gt;Kang, J. H.&lt;/author&gt;&lt;author&gt;Vanderstichele, H.&lt;/author&gt;&lt;author&gt;Trojanowski, J. Q.&lt;/author&gt;&lt;author&gt;Shaw, L. M.&lt;/author&gt;&lt;/authors&gt;&lt;/contributors&gt;&lt;auth-address&gt;Department of Pathology and Laboratory Medicine, Institute on Aging and Center for Neurodegenerative Disease Research, Perelman School of Medicine, University of Pennsylvania, Philadelphia, PA, United States; Department of Pharmacology, Inha University School of Medicine, Incheon, Republic of Korea.&lt;/auth-address&gt;&lt;titles&gt;&lt;title&gt;Simultaneous analysis of cerebrospinal fluid biomarkers using microsphere-based xMAP multiplex technology for early detection of Alzheimer&amp;apos;s disease&lt;/title&gt;&lt;secondary-title&gt;Methods&lt;/secondary-title&gt;&lt;/titles&gt;&lt;periodical&gt;&lt;full-title&gt;Methods&lt;/full-title&gt;&lt;/periodical&gt;&lt;pages&gt;484-93&lt;/pages&gt;&lt;volume&gt;56&lt;/volume&gt;&lt;number&gt;4&lt;/number&gt;&lt;edition&gt;2012/04/17&lt;/edition&gt;&lt;dates&gt;&lt;year&gt;2012&lt;/year&gt;&lt;pub-dates&gt;&lt;date&gt;Apr&lt;/date&gt;&lt;/pub-dates&gt;&lt;/dates&gt;&lt;isbn&gt;1095-9130 (Electronic)&amp;#xD;1046-2023 (Linking)&lt;/isbn&gt;&lt;accession-num&gt;22503777&lt;/accession-num&gt;&lt;urls&gt;&lt;related-urls&gt;&lt;url&gt;http://www.ncbi.nlm.nih.gov/pubmed/22503777&lt;/url&gt;&lt;/related-urls&gt;&lt;/urls&gt;&lt;electronic-resource-num&gt;S1046-2023(12)00079-5 [pii]&amp;#xD;10.1016/j.ymeth.2012.03.023&lt;/electronic-resource-num&gt;&lt;language&gt;eng&lt;/language&gt;&lt;/record&gt;&lt;/Cite&gt;&lt;/EndNote&gt;</w:instrText>
      </w:r>
      <w:r w:rsidR="004D6529">
        <w:rPr>
          <w:rStyle w:val="Emphasis"/>
          <w:rFonts w:asciiTheme="minorHAnsi" w:hAnsiTheme="minorHAnsi" w:cstheme="minorHAnsi"/>
          <w:i w:val="0"/>
        </w:rPr>
        <w:fldChar w:fldCharType="separate"/>
      </w:r>
      <w:r w:rsidR="00795734">
        <w:rPr>
          <w:rStyle w:val="Emphasis"/>
          <w:rFonts w:asciiTheme="minorHAnsi" w:hAnsiTheme="minorHAnsi" w:cstheme="minorHAnsi"/>
          <w:i w:val="0"/>
          <w:noProof/>
        </w:rPr>
        <w:t>(</w:t>
      </w:r>
      <w:hyperlink w:anchor="_ENREF_33" w:tooltip="Kang, 2012 #455" w:history="1">
        <w:r w:rsidR="00795734">
          <w:rPr>
            <w:rStyle w:val="Emphasis"/>
            <w:rFonts w:asciiTheme="minorHAnsi" w:hAnsiTheme="minorHAnsi" w:cstheme="minorHAnsi"/>
            <w:i w:val="0"/>
            <w:noProof/>
          </w:rPr>
          <w:t>33</w:t>
        </w:r>
      </w:hyperlink>
      <w:r w:rsidR="00795734">
        <w:rPr>
          <w:rStyle w:val="Emphasis"/>
          <w:rFonts w:asciiTheme="minorHAnsi" w:hAnsiTheme="minorHAnsi" w:cstheme="minorHAnsi"/>
          <w:i w:val="0"/>
          <w:noProof/>
        </w:rPr>
        <w:t>)</w:t>
      </w:r>
      <w:r w:rsidR="004D6529">
        <w:rPr>
          <w:rStyle w:val="Emphasis"/>
          <w:rFonts w:asciiTheme="minorHAnsi" w:hAnsiTheme="minorHAnsi" w:cstheme="minorHAnsi"/>
          <w:i w:val="0"/>
        </w:rPr>
        <w:fldChar w:fldCharType="end"/>
      </w:r>
      <w:r w:rsidR="005450D1" w:rsidRPr="005450D1">
        <w:rPr>
          <w:rStyle w:val="Emphasis"/>
          <w:rFonts w:asciiTheme="minorHAnsi" w:hAnsiTheme="minorHAnsi" w:cstheme="minorHAnsi"/>
          <w:i w:val="0"/>
        </w:rPr>
        <w:t xml:space="preserve">.  Their </w:t>
      </w:r>
      <w:r w:rsidR="009C5362" w:rsidRPr="005450D1">
        <w:rPr>
          <w:rStyle w:val="Emphasis"/>
          <w:rFonts w:asciiTheme="minorHAnsi" w:hAnsiTheme="minorHAnsi" w:cstheme="minorHAnsi"/>
          <w:i w:val="0"/>
        </w:rPr>
        <w:t xml:space="preserve">establishment of the predictive ability of the CSF biomarker signature provided support for the lumbar puncture procedure and hastened its acceptance as a valid tool in the AD diagnosis arsenal. </w:t>
      </w:r>
      <w:r w:rsidR="005450D1">
        <w:rPr>
          <w:rStyle w:val="Emphasis"/>
          <w:rFonts w:asciiTheme="minorHAnsi" w:hAnsiTheme="minorHAnsi" w:cstheme="minorHAnsi"/>
          <w:i w:val="0"/>
        </w:rPr>
        <w:t xml:space="preserve">More recently, this Core has developed an alternative assay for </w:t>
      </w:r>
      <w:r w:rsidR="00CA44EF">
        <w:rPr>
          <w:rStyle w:val="Emphasis"/>
          <w:rFonts w:asciiTheme="minorHAnsi" w:hAnsiTheme="minorHAnsi" w:cstheme="minorHAnsi"/>
          <w:i w:val="0"/>
        </w:rPr>
        <w:t>the measurement of  CSF A</w:t>
      </w:r>
      <w:r w:rsidR="00CA44EF" w:rsidRPr="00CA44EF">
        <w:rPr>
          <w:rStyle w:val="Emphasis"/>
          <w:rFonts w:ascii="Symbol" w:hAnsi="Symbol" w:cstheme="minorHAnsi"/>
          <w:i w:val="0"/>
        </w:rPr>
        <w:t></w:t>
      </w:r>
      <w:r w:rsidR="00CA44EF">
        <w:rPr>
          <w:rStyle w:val="Emphasis"/>
          <w:rFonts w:asciiTheme="minorHAnsi" w:hAnsiTheme="minorHAnsi" w:cstheme="minorHAnsi"/>
          <w:i w:val="0"/>
        </w:rPr>
        <w:t xml:space="preserve">42 </w:t>
      </w:r>
      <w:r w:rsidR="005450D1">
        <w:rPr>
          <w:rStyle w:val="Emphasis"/>
          <w:rFonts w:asciiTheme="minorHAnsi" w:hAnsiTheme="minorHAnsi" w:cstheme="minorHAnsi"/>
          <w:i w:val="0"/>
        </w:rPr>
        <w:t>using two-dimensional UPLC-MS-MS, characterized the diagnostic ability of this assay using receiver-operator curves and correlation analyses</w:t>
      </w:r>
      <w:r w:rsidR="00CA44EF">
        <w:rPr>
          <w:rStyle w:val="Emphasis"/>
          <w:rFonts w:asciiTheme="minorHAnsi" w:hAnsiTheme="minorHAnsi" w:cstheme="minorHAnsi"/>
          <w:i w:val="0"/>
        </w:rPr>
        <w:t xml:space="preserve"> and</w:t>
      </w:r>
      <w:r w:rsidR="005450D1">
        <w:rPr>
          <w:rStyle w:val="Emphasis"/>
          <w:rFonts w:asciiTheme="minorHAnsi" w:hAnsiTheme="minorHAnsi" w:cstheme="minorHAnsi"/>
          <w:i w:val="0"/>
        </w:rPr>
        <w:t xml:space="preserve"> </w:t>
      </w:r>
      <w:r w:rsidR="00CA44EF">
        <w:rPr>
          <w:rStyle w:val="Emphasis"/>
          <w:rFonts w:asciiTheme="minorHAnsi" w:hAnsiTheme="minorHAnsi" w:cstheme="minorHAnsi"/>
          <w:i w:val="0"/>
        </w:rPr>
        <w:t xml:space="preserve">developed a surrogate matrix for calibration purposes </w:t>
      </w:r>
      <w:r w:rsidR="00CA44EF">
        <w:rPr>
          <w:rStyle w:val="Emphasis"/>
          <w:rFonts w:asciiTheme="minorHAnsi" w:hAnsiTheme="minorHAnsi" w:cstheme="minorHAnsi"/>
          <w:i w:val="0"/>
        </w:rPr>
        <w:fldChar w:fldCharType="begin">
          <w:fldData xml:space="preserve">PEVuZE5vdGU+PENpdGU+PEF1dGhvcj5Lb3JlY2thPC9BdXRob3I+PFllYXI+MjAxNDwvWWVhcj48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</w:fldData>
        </w:fldChar>
      </w:r>
      <w:r w:rsidR="00795734">
        <w:rPr>
          <w:rStyle w:val="Emphasis"/>
          <w:rFonts w:asciiTheme="minorHAnsi" w:hAnsiTheme="minorHAnsi" w:cstheme="minorHAnsi"/>
          <w:i w:val="0"/>
        </w:rPr>
        <w:instrText xml:space="preserve"> ADDIN EN.CITE </w:instrText>
      </w:r>
      <w:r w:rsidR="00795734">
        <w:rPr>
          <w:rStyle w:val="Emphasis"/>
          <w:rFonts w:asciiTheme="minorHAnsi" w:hAnsiTheme="minorHAnsi" w:cstheme="minorHAnsi"/>
          <w:i w:val="0"/>
        </w:rPr>
        <w:fldChar w:fldCharType="begin">
          <w:fldData xml:space="preserve">PEVuZE5vdGU+PENpdGU+PEF1dGhvcj5Lb3JlY2thPC9BdXRob3I+PFllYXI+MjAxNDwvWWVhcj48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</w:fldData>
        </w:fldChar>
      </w:r>
      <w:r w:rsidR="00795734">
        <w:rPr>
          <w:rStyle w:val="Emphasis"/>
          <w:rFonts w:asciiTheme="minorHAnsi" w:hAnsiTheme="minorHAnsi" w:cstheme="minorHAnsi"/>
          <w:i w:val="0"/>
        </w:rPr>
        <w:instrText xml:space="preserve"> ADDIN EN.CITE.DATA </w:instrText>
      </w:r>
      <w:r w:rsidR="00795734">
        <w:rPr>
          <w:rStyle w:val="Emphasis"/>
          <w:rFonts w:asciiTheme="minorHAnsi" w:hAnsiTheme="minorHAnsi" w:cstheme="minorHAnsi"/>
          <w:i w:val="0"/>
        </w:rPr>
      </w:r>
      <w:r w:rsidR="00795734">
        <w:rPr>
          <w:rStyle w:val="Emphasis"/>
          <w:rFonts w:asciiTheme="minorHAnsi" w:hAnsiTheme="minorHAnsi" w:cstheme="minorHAnsi"/>
          <w:i w:val="0"/>
        </w:rPr>
        <w:fldChar w:fldCharType="end"/>
      </w:r>
      <w:r w:rsidR="00CA44EF">
        <w:rPr>
          <w:rStyle w:val="Emphasis"/>
          <w:rFonts w:asciiTheme="minorHAnsi" w:hAnsiTheme="minorHAnsi" w:cstheme="minorHAnsi"/>
          <w:i w:val="0"/>
        </w:rPr>
      </w:r>
      <w:r w:rsidR="00CA44EF">
        <w:rPr>
          <w:rStyle w:val="Emphasis"/>
          <w:rFonts w:asciiTheme="minorHAnsi" w:hAnsiTheme="minorHAnsi" w:cstheme="minorHAnsi"/>
          <w:i w:val="0"/>
        </w:rPr>
        <w:fldChar w:fldCharType="separate"/>
      </w:r>
      <w:r w:rsidR="00795734">
        <w:rPr>
          <w:rStyle w:val="Emphasis"/>
          <w:rFonts w:asciiTheme="minorHAnsi" w:hAnsiTheme="minorHAnsi" w:cstheme="minorHAnsi"/>
          <w:i w:val="0"/>
          <w:noProof/>
        </w:rPr>
        <w:t>(</w:t>
      </w:r>
      <w:hyperlink w:anchor="_ENREF_34" w:tooltip="Korecka, 2014 #1826" w:history="1">
        <w:r w:rsidR="00795734">
          <w:rPr>
            <w:rStyle w:val="Emphasis"/>
            <w:rFonts w:asciiTheme="minorHAnsi" w:hAnsiTheme="minorHAnsi" w:cstheme="minorHAnsi"/>
            <w:i w:val="0"/>
            <w:noProof/>
          </w:rPr>
          <w:t>34</w:t>
        </w:r>
      </w:hyperlink>
      <w:r w:rsidR="00795734">
        <w:rPr>
          <w:rStyle w:val="Emphasis"/>
          <w:rFonts w:asciiTheme="minorHAnsi" w:hAnsiTheme="minorHAnsi" w:cstheme="minorHAnsi"/>
          <w:i w:val="0"/>
          <w:noProof/>
        </w:rPr>
        <w:t>)</w:t>
      </w:r>
      <w:r w:rsidR="00CA44EF">
        <w:rPr>
          <w:rStyle w:val="Emphasis"/>
          <w:rFonts w:asciiTheme="minorHAnsi" w:hAnsiTheme="minorHAnsi" w:cstheme="minorHAnsi"/>
          <w:i w:val="0"/>
        </w:rPr>
        <w:fldChar w:fldCharType="end"/>
      </w:r>
      <w:r w:rsidR="00CA44EF">
        <w:rPr>
          <w:rStyle w:val="Emphasis"/>
          <w:rFonts w:asciiTheme="minorHAnsi" w:hAnsiTheme="minorHAnsi" w:cstheme="minorHAnsi"/>
          <w:i w:val="0"/>
        </w:rPr>
        <w:t xml:space="preserve">. The inclusion of CSF biomarkers in the newly revised </w:t>
      </w:r>
      <w:r w:rsidR="00FC74CA">
        <w:rPr>
          <w:rStyle w:val="Emphasis"/>
          <w:rFonts w:asciiTheme="minorHAnsi" w:hAnsiTheme="minorHAnsi" w:cstheme="minorHAnsi"/>
          <w:i w:val="0"/>
        </w:rPr>
        <w:t xml:space="preserve">NIA-AA </w:t>
      </w:r>
      <w:r w:rsidR="00CA44EF">
        <w:rPr>
          <w:rStyle w:val="Emphasis"/>
          <w:rFonts w:asciiTheme="minorHAnsi" w:hAnsiTheme="minorHAnsi" w:cstheme="minorHAnsi"/>
          <w:i w:val="0"/>
        </w:rPr>
        <w:t>criteria for the diagnosis of AD in research settings</w:t>
      </w:r>
      <w:r w:rsidR="004D6529">
        <w:rPr>
          <w:rStyle w:val="Emphasis"/>
          <w:rFonts w:asciiTheme="minorHAnsi" w:hAnsiTheme="minorHAnsi" w:cstheme="minorHAnsi"/>
          <w:i w:val="0"/>
        </w:rPr>
        <w:t xml:space="preserve"> </w:t>
      </w:r>
      <w:r w:rsidR="004D6529">
        <w:rPr>
          <w:rStyle w:val="Emphasis"/>
          <w:rFonts w:asciiTheme="minorHAnsi" w:hAnsiTheme="minorHAnsi" w:cstheme="minorHAnsi"/>
          <w:i w:val="0"/>
        </w:rPr>
        <w:fldChar w:fldCharType="begin">
          <w:fldData xml:space="preserve">PEVuZE5vdGU+PENpdGU+PEF1dGhvcj5HdW88L0F1dGhvcj48WWVhcj4yMDEyPC9ZZWFyPjxSZWNO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</w:fldData>
        </w:fldChar>
      </w:r>
      <w:r w:rsidR="00795734">
        <w:rPr>
          <w:rStyle w:val="Emphasis"/>
          <w:rFonts w:asciiTheme="minorHAnsi" w:hAnsiTheme="minorHAnsi" w:cstheme="minorHAnsi"/>
          <w:i w:val="0"/>
        </w:rPr>
        <w:instrText xml:space="preserve"> ADDIN EN.CITE </w:instrText>
      </w:r>
      <w:r w:rsidR="00795734">
        <w:rPr>
          <w:rStyle w:val="Emphasis"/>
          <w:rFonts w:asciiTheme="minorHAnsi" w:hAnsiTheme="minorHAnsi" w:cstheme="minorHAnsi"/>
          <w:i w:val="0"/>
        </w:rPr>
        <w:fldChar w:fldCharType="begin">
          <w:fldData xml:space="preserve">PEVuZE5vdGU+PENpdGU+PEF1dGhvcj5HdW88L0F1dGhvcj48WWVhcj4yMDEyPC9ZZWFyPjxSZWNO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</w:fldData>
        </w:fldChar>
      </w:r>
      <w:r w:rsidR="00795734">
        <w:rPr>
          <w:rStyle w:val="Emphasis"/>
          <w:rFonts w:asciiTheme="minorHAnsi" w:hAnsiTheme="minorHAnsi" w:cstheme="minorHAnsi"/>
          <w:i w:val="0"/>
        </w:rPr>
        <w:instrText xml:space="preserve"> ADDIN EN.CITE.DATA </w:instrText>
      </w:r>
      <w:r w:rsidR="00795734">
        <w:rPr>
          <w:rStyle w:val="Emphasis"/>
          <w:rFonts w:asciiTheme="minorHAnsi" w:hAnsiTheme="minorHAnsi" w:cstheme="minorHAnsi"/>
          <w:i w:val="0"/>
        </w:rPr>
      </w:r>
      <w:r w:rsidR="00795734">
        <w:rPr>
          <w:rStyle w:val="Emphasis"/>
          <w:rFonts w:asciiTheme="minorHAnsi" w:hAnsiTheme="minorHAnsi" w:cstheme="minorHAnsi"/>
          <w:i w:val="0"/>
        </w:rPr>
        <w:fldChar w:fldCharType="end"/>
      </w:r>
      <w:r w:rsidR="004D6529">
        <w:rPr>
          <w:rStyle w:val="Emphasis"/>
          <w:rFonts w:asciiTheme="minorHAnsi" w:hAnsiTheme="minorHAnsi" w:cstheme="minorHAnsi"/>
          <w:i w:val="0"/>
        </w:rPr>
      </w:r>
      <w:r w:rsidR="004D6529">
        <w:rPr>
          <w:rStyle w:val="Emphasis"/>
          <w:rFonts w:asciiTheme="minorHAnsi" w:hAnsiTheme="minorHAnsi" w:cstheme="minorHAnsi"/>
          <w:i w:val="0"/>
        </w:rPr>
        <w:fldChar w:fldCharType="separate"/>
      </w:r>
      <w:r w:rsidR="00795734">
        <w:rPr>
          <w:rStyle w:val="Emphasis"/>
          <w:rFonts w:asciiTheme="minorHAnsi" w:hAnsiTheme="minorHAnsi" w:cstheme="minorHAnsi"/>
          <w:i w:val="0"/>
          <w:noProof/>
        </w:rPr>
        <w:t>(</w:t>
      </w:r>
      <w:hyperlink w:anchor="_ENREF_35" w:tooltip="Guo, 2012 #787" w:history="1">
        <w:r w:rsidR="00795734">
          <w:rPr>
            <w:rStyle w:val="Emphasis"/>
            <w:rFonts w:asciiTheme="minorHAnsi" w:hAnsiTheme="minorHAnsi" w:cstheme="minorHAnsi"/>
            <w:i w:val="0"/>
            <w:noProof/>
          </w:rPr>
          <w:t>35</w:t>
        </w:r>
      </w:hyperlink>
      <w:r w:rsidR="00795734">
        <w:rPr>
          <w:rStyle w:val="Emphasis"/>
          <w:rFonts w:asciiTheme="minorHAnsi" w:hAnsiTheme="minorHAnsi" w:cstheme="minorHAnsi"/>
          <w:i w:val="0"/>
          <w:noProof/>
        </w:rPr>
        <w:t xml:space="preserve">, </w:t>
      </w:r>
      <w:hyperlink w:anchor="_ENREF_36" w:tooltip="Petersen, 2013 #808" w:history="1">
        <w:r w:rsidR="00795734">
          <w:rPr>
            <w:rStyle w:val="Emphasis"/>
            <w:rFonts w:asciiTheme="minorHAnsi" w:hAnsiTheme="minorHAnsi" w:cstheme="minorHAnsi"/>
            <w:i w:val="0"/>
            <w:noProof/>
          </w:rPr>
          <w:t>36</w:t>
        </w:r>
      </w:hyperlink>
      <w:r w:rsidR="00795734">
        <w:rPr>
          <w:rStyle w:val="Emphasis"/>
          <w:rFonts w:asciiTheme="minorHAnsi" w:hAnsiTheme="minorHAnsi" w:cstheme="minorHAnsi"/>
          <w:i w:val="0"/>
          <w:noProof/>
        </w:rPr>
        <w:t>)</w:t>
      </w:r>
      <w:r w:rsidR="004D6529">
        <w:rPr>
          <w:rStyle w:val="Emphasis"/>
          <w:rFonts w:asciiTheme="minorHAnsi" w:hAnsiTheme="minorHAnsi" w:cstheme="minorHAnsi"/>
          <w:i w:val="0"/>
        </w:rPr>
        <w:fldChar w:fldCharType="end"/>
      </w:r>
      <w:r w:rsidR="00CA44EF">
        <w:rPr>
          <w:rStyle w:val="Emphasis"/>
          <w:rFonts w:asciiTheme="minorHAnsi" w:hAnsiTheme="minorHAnsi" w:cstheme="minorHAnsi"/>
          <w:i w:val="0"/>
        </w:rPr>
        <w:t xml:space="preserve"> has led to the use of these assays in the selection of AD patients at the </w:t>
      </w:r>
      <w:proofErr w:type="spellStart"/>
      <w:r w:rsidR="00CA44EF">
        <w:rPr>
          <w:rStyle w:val="Emphasis"/>
          <w:rFonts w:asciiTheme="minorHAnsi" w:hAnsiTheme="minorHAnsi" w:cstheme="minorHAnsi"/>
          <w:i w:val="0"/>
        </w:rPr>
        <w:t>predementia</w:t>
      </w:r>
      <w:proofErr w:type="spellEnd"/>
      <w:r w:rsidR="00CA44EF">
        <w:rPr>
          <w:rStyle w:val="Emphasis"/>
          <w:rFonts w:asciiTheme="minorHAnsi" w:hAnsiTheme="minorHAnsi" w:cstheme="minorHAnsi"/>
          <w:i w:val="0"/>
        </w:rPr>
        <w:t xml:space="preserve"> stage to improve the statistical power of clinical trial design.  Ongoing standardization efforts by the Biomarker Core are aimed at minimizing sources of analytical variability and developing reference methods and standardized reference materials.</w:t>
      </w:r>
      <w:r w:rsidR="00FC74CA">
        <w:rPr>
          <w:rStyle w:val="Emphasis"/>
          <w:rFonts w:asciiTheme="minorHAnsi" w:hAnsiTheme="minorHAnsi" w:cstheme="minorHAnsi"/>
          <w:i w:val="0"/>
        </w:rPr>
        <w:t xml:space="preserve"> Assessment of the NIA-AA criteria in the ADNI cohort provided support for their utility and also </w:t>
      </w:r>
      <w:r w:rsidR="00FC74CA">
        <w:rPr>
          <w:rStyle w:val="Emphasis"/>
          <w:rFonts w:asciiTheme="minorHAnsi" w:hAnsiTheme="minorHAnsi" w:cstheme="minorHAnsi"/>
          <w:i w:val="0"/>
        </w:rPr>
        <w:lastRenderedPageBreak/>
        <w:t xml:space="preserve">highlighted </w:t>
      </w:r>
      <w:r w:rsidR="00E5526A">
        <w:rPr>
          <w:rStyle w:val="Emphasis"/>
          <w:rFonts w:asciiTheme="minorHAnsi" w:hAnsiTheme="minorHAnsi" w:cstheme="minorHAnsi"/>
          <w:i w:val="0"/>
        </w:rPr>
        <w:t xml:space="preserve">possible </w:t>
      </w:r>
      <w:r w:rsidR="00FC74CA">
        <w:rPr>
          <w:rStyle w:val="Emphasis"/>
          <w:rFonts w:asciiTheme="minorHAnsi" w:hAnsiTheme="minorHAnsi" w:cstheme="minorHAnsi"/>
          <w:i w:val="0"/>
        </w:rPr>
        <w:t>weaknesses in th</w:t>
      </w:r>
      <w:r w:rsidR="001C7C9C">
        <w:rPr>
          <w:rStyle w:val="Emphasis"/>
          <w:rFonts w:asciiTheme="minorHAnsi" w:hAnsiTheme="minorHAnsi" w:cstheme="minorHAnsi"/>
          <w:i w:val="0"/>
        </w:rPr>
        <w:t xml:space="preserve">eir classification scheme </w:t>
      </w:r>
      <w:r w:rsidR="00FC74CA">
        <w:rPr>
          <w:rStyle w:val="Emphasis"/>
          <w:rFonts w:asciiTheme="minorHAnsi" w:hAnsiTheme="minorHAnsi" w:cstheme="minorHAnsi"/>
          <w:i w:val="0"/>
        </w:rPr>
        <w:t>such as the categorization of patients as ‘undefined’ or ‘</w:t>
      </w:r>
      <w:r w:rsidR="00FC74CA" w:rsidRPr="00FC74CA">
        <w:rPr>
          <w:rStyle w:val="Emphasis"/>
          <w:rFonts w:asciiTheme="minorHAnsi" w:hAnsiTheme="minorHAnsi" w:cstheme="minorHAnsi"/>
          <w:i w:val="0"/>
        </w:rPr>
        <w:t xml:space="preserve">uninformative’. </w:t>
      </w:r>
      <w:r w:rsidR="00FC74CA">
        <w:rPr>
          <w:rStyle w:val="Emphasis"/>
          <w:rFonts w:asciiTheme="minorHAnsi" w:hAnsiTheme="minorHAnsi" w:cstheme="minorHAnsi"/>
          <w:i w:val="0"/>
        </w:rPr>
        <w:t xml:space="preserve">The Biomarker Core has suggested improvements to these criteria to operationalize them in a way </w:t>
      </w:r>
      <w:r w:rsidR="004D6529">
        <w:rPr>
          <w:rStyle w:val="Emphasis"/>
          <w:rFonts w:asciiTheme="minorHAnsi" w:hAnsiTheme="minorHAnsi" w:cstheme="minorHAnsi"/>
          <w:i w:val="0"/>
        </w:rPr>
        <w:t xml:space="preserve">that </w:t>
      </w:r>
      <w:r w:rsidR="00FC74CA">
        <w:rPr>
          <w:rStyle w:val="Emphasis"/>
          <w:rFonts w:asciiTheme="minorHAnsi" w:hAnsiTheme="minorHAnsi" w:cstheme="minorHAnsi"/>
          <w:i w:val="0"/>
        </w:rPr>
        <w:t xml:space="preserve">would </w:t>
      </w:r>
      <w:r w:rsidR="00FC74CA" w:rsidRPr="00FC74CA">
        <w:rPr>
          <w:rFonts w:asciiTheme="minorHAnsi" w:hAnsiTheme="minorHAnsi" w:cstheme="minorHAnsi"/>
        </w:rPr>
        <w:t xml:space="preserve">ensure the optimal stratification of </w:t>
      </w:r>
      <w:r w:rsidR="004D6529">
        <w:rPr>
          <w:rFonts w:asciiTheme="minorHAnsi" w:hAnsiTheme="minorHAnsi" w:cstheme="minorHAnsi"/>
        </w:rPr>
        <w:t xml:space="preserve">patients across the AD spectrum </w:t>
      </w:r>
      <w:r w:rsidR="004D6529">
        <w:rPr>
          <w:rFonts w:asciiTheme="minorHAnsi" w:hAnsiTheme="minorHAnsi" w:cstheme="minorHAnsi"/>
        </w:rPr>
        <w:fldChar w:fldCharType="begin">
          <w:fldData xml:space="preserve">PEVuZE5vdGU+PENpdGU+PEF1dGhvcj5Mb3dlPC9BdXRob3I+PFllYXI+MjAxMzwvWWVhcj48UmVj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</w:fldData>
        </w:fldChar>
      </w:r>
      <w:r w:rsidR="00795734">
        <w:rPr>
          <w:rFonts w:asciiTheme="minorHAnsi" w:hAnsiTheme="minorHAnsi" w:cstheme="minorHAnsi"/>
        </w:rPr>
        <w:instrText xml:space="preserve"> ADDIN EN.CITE </w:instrText>
      </w:r>
      <w:r w:rsidR="00795734">
        <w:rPr>
          <w:rFonts w:asciiTheme="minorHAnsi" w:hAnsiTheme="minorHAnsi" w:cstheme="minorHAnsi"/>
        </w:rPr>
        <w:fldChar w:fldCharType="begin">
          <w:fldData xml:space="preserve">PEVuZE5vdGU+PENpdGU+PEF1dGhvcj5Mb3dlPC9BdXRob3I+PFllYXI+MjAxMzwvWWVhcj48UmVj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</w:fldData>
        </w:fldChar>
      </w:r>
      <w:r w:rsidR="00795734">
        <w:rPr>
          <w:rFonts w:asciiTheme="minorHAnsi" w:hAnsiTheme="minorHAnsi" w:cstheme="minorHAnsi"/>
        </w:rPr>
        <w:instrText xml:space="preserve"> ADDIN EN.CITE.DATA </w:instrText>
      </w:r>
      <w:r w:rsidR="00795734">
        <w:rPr>
          <w:rFonts w:asciiTheme="minorHAnsi" w:hAnsiTheme="minorHAnsi" w:cstheme="minorHAnsi"/>
        </w:rPr>
      </w:r>
      <w:r w:rsidR="00795734">
        <w:rPr>
          <w:rFonts w:asciiTheme="minorHAnsi" w:hAnsiTheme="minorHAnsi" w:cstheme="minorHAnsi"/>
        </w:rPr>
        <w:fldChar w:fldCharType="end"/>
      </w:r>
      <w:r w:rsidR="004D6529">
        <w:rPr>
          <w:rFonts w:asciiTheme="minorHAnsi" w:hAnsiTheme="minorHAnsi" w:cstheme="minorHAnsi"/>
        </w:rPr>
      </w:r>
      <w:r w:rsidR="004D6529">
        <w:rPr>
          <w:rFonts w:asciiTheme="minorHAnsi" w:hAnsiTheme="minorHAnsi" w:cstheme="minorHAnsi"/>
        </w:rPr>
        <w:fldChar w:fldCharType="separate"/>
      </w:r>
      <w:r w:rsidR="00795734">
        <w:rPr>
          <w:rFonts w:asciiTheme="minorHAnsi" w:hAnsiTheme="minorHAnsi" w:cstheme="minorHAnsi"/>
          <w:noProof/>
        </w:rPr>
        <w:t>(</w:t>
      </w:r>
      <w:hyperlink w:anchor="_ENREF_37" w:tooltip="Lowe, 2013 #874" w:history="1">
        <w:r w:rsidR="00795734">
          <w:rPr>
            <w:rFonts w:asciiTheme="minorHAnsi" w:hAnsiTheme="minorHAnsi" w:cstheme="minorHAnsi"/>
            <w:noProof/>
          </w:rPr>
          <w:t>37</w:t>
        </w:r>
      </w:hyperlink>
      <w:r w:rsidR="00795734">
        <w:rPr>
          <w:rFonts w:asciiTheme="minorHAnsi" w:hAnsiTheme="minorHAnsi" w:cstheme="minorHAnsi"/>
          <w:noProof/>
        </w:rPr>
        <w:t>)</w:t>
      </w:r>
      <w:r w:rsidR="004D6529">
        <w:rPr>
          <w:rFonts w:asciiTheme="minorHAnsi" w:hAnsiTheme="minorHAnsi" w:cstheme="minorHAnsi"/>
        </w:rPr>
        <w:fldChar w:fldCharType="end"/>
      </w:r>
      <w:r w:rsidR="004D6529">
        <w:rPr>
          <w:rFonts w:asciiTheme="minorHAnsi" w:hAnsiTheme="minorHAnsi" w:cstheme="minorHAnsi"/>
        </w:rPr>
        <w:t>.</w:t>
      </w:r>
      <w:r w:rsidR="00EA7B5D">
        <w:rPr>
          <w:rFonts w:asciiTheme="minorHAnsi" w:hAnsiTheme="minorHAnsi" w:cstheme="minorHAnsi"/>
        </w:rPr>
        <w:t xml:space="preserve"> </w:t>
      </w:r>
    </w:p>
    <w:p w:rsidR="003339EA" w:rsidRPr="00AE7841" w:rsidRDefault="003339EA" w:rsidP="00C504B7">
      <w:pPr>
        <w:spacing w:line="360" w:lineRule="auto"/>
        <w:rPr>
          <w:rStyle w:val="Emphasis"/>
          <w:i w:val="0"/>
        </w:rPr>
      </w:pPr>
    </w:p>
    <w:p w:rsidR="00D1723A" w:rsidRDefault="00484FC4" w:rsidP="00C504B7">
      <w:pPr>
        <w:pStyle w:val="IntenseQuote"/>
        <w:spacing w:line="360" w:lineRule="auto"/>
        <w:rPr>
          <w:shd w:val="clear" w:color="auto" w:fill="FFFFFF"/>
        </w:rPr>
      </w:pPr>
      <w:r>
        <w:rPr>
          <w:shd w:val="clear" w:color="auto" w:fill="FFFFFF"/>
        </w:rPr>
        <w:t>A</w:t>
      </w:r>
      <w:r w:rsidR="00D1723A">
        <w:rPr>
          <w:shd w:val="clear" w:color="auto" w:fill="FFFFFF"/>
        </w:rPr>
        <w:t>DNI has been a model for data sharing without embargo</w:t>
      </w:r>
    </w:p>
    <w:p w:rsidR="00AE3174" w:rsidRDefault="00ED7EA5" w:rsidP="00C504B7">
      <w:pPr>
        <w:spacing w:line="360" w:lineRule="auto"/>
        <w:jc w:val="both"/>
      </w:pPr>
      <w:r>
        <w:t xml:space="preserve">When ADNI was established in 2004, the concept that data generated by the initiative would be shared openly and without embargo to all qualified researchers worldwide was a relatively new and radical one. Research data was generally considered to be owned by investigators who guarded it to avoid competition, the possibility of their results of not being duplicated, or from misuse by unqualified persons. </w:t>
      </w:r>
      <w:r w:rsidR="00460440">
        <w:t>The sharing of all data associated with an experiment does allow external duplicat</w:t>
      </w:r>
      <w:r w:rsidR="00AE3174">
        <w:t>ion of findings as well as meta-</w:t>
      </w:r>
      <w:r w:rsidR="00460440">
        <w:t>analyses by combining data from multiple experiments</w:t>
      </w:r>
      <w:r w:rsidR="00FF467E">
        <w:t>,</w:t>
      </w:r>
      <w:r w:rsidR="00460440">
        <w:t xml:space="preserve"> and new experiments to be performed using the same data </w:t>
      </w:r>
      <w:r w:rsidR="002A759E">
        <w:fldChar w:fldCharType="begin"/>
      </w:r>
      <w:r w:rsidR="00795734">
        <w:instrText xml:space="preserve"> ADDIN EN.CITE &lt;EndNote&gt;&lt;Cite&gt;&lt;Author&gt;Wilhelm&lt;/Author&gt;&lt;Year&gt;2014&lt;/Year&gt;&lt;RecNum&gt;1621&lt;/RecNum&gt;&lt;DisplayText&gt;(38)&lt;/DisplayText&gt;&lt;record&gt;&lt;rec-number&gt;1621&lt;/rec-number&gt;&lt;foreign-keys&gt;&lt;key app="EN" db-id="fdewxtd56v0x55efrfk5ex0se05tz00x2d5w" timestamp="1393356239"&gt;1621&lt;/key&gt;&lt;/foreign-keys&gt;&lt;ref-type name="Journal Article"&gt;17&lt;/ref-type&gt;&lt;contributors&gt;&lt;authors&gt;&lt;author&gt;Wilhelm, E. E.&lt;/author&gt;&lt;author&gt;Oster, E.&lt;/author&gt;&lt;author&gt;Shoulson, I.&lt;/author&gt;&lt;/authors&gt;&lt;/contributors&gt;&lt;auth-address&gt;Department of Pharmacology and Physiology, Program for Regulatory Science and Medicine, Georgetown University, Washington, DC.&amp;#xD;University of Chicago Booth School of Business, Chicago, Illinois.&amp;#xD;Departments of Neurology, Pharmacology, and Human Science, Program for Regulatory Science and Medicine, Georgetown University.&lt;/auth-address&gt;&lt;titles&gt;&lt;title&gt;Approaches and Costs for Sharing Clinical Research Data&lt;/title&gt;&lt;secondary-title&gt;JAMA&lt;/secondary-title&gt;&lt;alt-title&gt;JAMA : the journal of the American Medical Association&lt;/alt-title&gt;&lt;/titles&gt;&lt;periodical&gt;&lt;full-title&gt;JAMA&lt;/full-title&gt;&lt;abbr-1&gt;JAMA : the journal of the American Medical Association&lt;/abbr-1&gt;&lt;/periodical&gt;&lt;alt-periodical&gt;&lt;full-title&gt;JAMA&lt;/full-title&gt;&lt;abbr-1&gt;JAMA : the journal of the American Medical Association&lt;/abbr-1&gt;&lt;/alt-periodical&gt;&lt;dates&gt;&lt;year&gt;2014&lt;/year&gt;&lt;pub-dates&gt;&lt;date&gt;Feb 20&lt;/date&gt;&lt;/pub-dates&gt;&lt;/dates&gt;&lt;isbn&gt;1538-3598 (Electronic)&amp;#xD;0098-7484 (Linking)&lt;/isbn&gt;&lt;accession-num&gt;24556937&lt;/accession-num&gt;&lt;urls&gt;&lt;related-urls&gt;&lt;url&gt;http://www.ncbi.nlm.nih.gov/pubmed/24556937&lt;/url&gt;&lt;/related-urls&gt;&lt;/urls&gt;&lt;electronic-resource-num&gt;10.1001/jama.2014.850&lt;/electronic-resource-num&gt;&lt;/record&gt;&lt;/Cite&gt;&lt;/EndNote&gt;</w:instrText>
      </w:r>
      <w:r w:rsidR="002A759E">
        <w:fldChar w:fldCharType="separate"/>
      </w:r>
      <w:r w:rsidR="00795734">
        <w:rPr>
          <w:noProof/>
        </w:rPr>
        <w:t>(</w:t>
      </w:r>
      <w:hyperlink w:anchor="_ENREF_38" w:tooltip="Wilhelm, 2014 #1621" w:history="1">
        <w:r w:rsidR="00795734">
          <w:rPr>
            <w:noProof/>
          </w:rPr>
          <w:t>38</w:t>
        </w:r>
      </w:hyperlink>
      <w:r w:rsidR="00795734">
        <w:rPr>
          <w:noProof/>
        </w:rPr>
        <w:t>)</w:t>
      </w:r>
      <w:r w:rsidR="002A759E">
        <w:fldChar w:fldCharType="end"/>
      </w:r>
      <w:r w:rsidR="00460440">
        <w:t xml:space="preserve">. </w:t>
      </w:r>
      <w:r w:rsidR="00AE3174">
        <w:t xml:space="preserve">The quantity of imaging, clinical, cognitive, biochemical, and genetic data generated throughout ADNI by geographically distributed investigators has required powerful informatics systems and mechanisms of processing, integrating, and disseminating these data. </w:t>
      </w:r>
      <w:r w:rsidR="00460440">
        <w:t>With these goals in mind, the Bioinformatics Core of ADNI, led by Dr Art</w:t>
      </w:r>
      <w:r w:rsidR="001C7C9C">
        <w:t>hur</w:t>
      </w:r>
      <w:r w:rsidR="00460440">
        <w:t xml:space="preserve"> T</w:t>
      </w:r>
      <w:r w:rsidR="00FF383F">
        <w:t>oga, developed a sophisticated i</w:t>
      </w:r>
      <w:r w:rsidR="00460440">
        <w:t xml:space="preserve">nformatics </w:t>
      </w:r>
      <w:r w:rsidR="00FF383F">
        <w:t xml:space="preserve">infrastructure </w:t>
      </w:r>
      <w:r w:rsidR="00AE3174">
        <w:t xml:space="preserve">based at </w:t>
      </w:r>
      <w:r w:rsidR="00460440">
        <w:t xml:space="preserve">to </w:t>
      </w:r>
      <w:r w:rsidR="00AE3174">
        <w:t xml:space="preserve">the Laboratory of Neuroimaging (LONI) </w:t>
      </w:r>
      <w:r w:rsidR="003B62E6">
        <w:t>currently at the University of Southern California.</w:t>
      </w:r>
      <w:r w:rsidR="00C0057E">
        <w:t xml:space="preserve"> </w:t>
      </w:r>
      <w:r w:rsidR="001C7C9C">
        <w:t>This well-</w:t>
      </w:r>
      <w:r w:rsidR="003011F4">
        <w:t>curated scientific data repository</w:t>
      </w:r>
      <w:r w:rsidR="00094CE8">
        <w:t>, owned collectively by ADNI rather than any participating entity,</w:t>
      </w:r>
      <w:r w:rsidR="003011F4">
        <w:t xml:space="preserve"> facilitates data integration, access, and sharing of data in a stand</w:t>
      </w:r>
      <w:r w:rsidR="00094CE8">
        <w:t>ardiz</w:t>
      </w:r>
      <w:r w:rsidR="003011F4">
        <w:t xml:space="preserve">ed manner with </w:t>
      </w:r>
      <w:r w:rsidR="00FF467E">
        <w:t>individuals with research credentials</w:t>
      </w:r>
      <w:r w:rsidR="00460440">
        <w:t xml:space="preserve"> </w:t>
      </w:r>
      <w:r w:rsidR="002A759E">
        <w:fldChar w:fldCharType="begin"/>
      </w:r>
      <w:r w:rsidR="00795734">
        <w:instrText xml:space="preserve"> ADDIN EN.CITE &lt;EndNote&gt;&lt;Cite&gt;&lt;Author&gt;Toga AW&lt;/Author&gt;&lt;Year&gt;2010&lt;/Year&gt;&lt;RecNum&gt;299&lt;/RecNum&gt;&lt;DisplayText&gt;(39)&lt;/DisplayText&gt;&lt;record&gt;&lt;rec-number&gt;299&lt;/rec-number&gt;&lt;foreign-keys&gt;&lt;key app="EN" db-id="fdewxtd56v0x55efrfk5ex0se05tz00x2d5w" timestamp="1303772888"&gt;299&lt;/key&gt;&lt;/foreign-keys&gt;&lt;ref-type name="Journal Article"&gt;17&lt;/ref-type&gt;&lt;contributors&gt;&lt;authors&gt;&lt;author&gt;Toga AW, Crawford KL&lt;/author&gt;&lt;/authors&gt;&lt;/contributors&gt;&lt;titles&gt;&lt;title&gt;The informatics core of the Alzheimer&amp;apos;s Disease Neuroimaging Initiative&lt;/title&gt;&lt;secondary-title&gt;Alzheimers Dement.&lt;/secondary-title&gt;&lt;/titles&gt;&lt;periodical&gt;&lt;full-title&gt;Alzheimers Dement.&lt;/full-title&gt;&lt;/periodical&gt;&lt;pages&gt;247-256&lt;/pages&gt;&lt;volume&gt;6&lt;/volume&gt;&lt;number&gt;3&lt;/number&gt;&lt;dates&gt;&lt;year&gt;2010&lt;/year&gt;&lt;/dates&gt;&lt;urls&gt;&lt;/urls&gt;&lt;/record&gt;&lt;/Cite&gt;&lt;/EndNote&gt;</w:instrText>
      </w:r>
      <w:r w:rsidR="002A759E">
        <w:fldChar w:fldCharType="separate"/>
      </w:r>
      <w:r w:rsidR="00795734">
        <w:rPr>
          <w:noProof/>
        </w:rPr>
        <w:t>(</w:t>
      </w:r>
      <w:hyperlink w:anchor="_ENREF_39" w:tooltip="Toga AW, 2010 #299" w:history="1">
        <w:r w:rsidR="00795734">
          <w:rPr>
            <w:noProof/>
          </w:rPr>
          <w:t>39</w:t>
        </w:r>
      </w:hyperlink>
      <w:r w:rsidR="00795734">
        <w:rPr>
          <w:noProof/>
        </w:rPr>
        <w:t>)</w:t>
      </w:r>
      <w:r w:rsidR="002A759E">
        <w:fldChar w:fldCharType="end"/>
      </w:r>
      <w:r w:rsidR="00460440">
        <w:t xml:space="preserve">. </w:t>
      </w:r>
      <w:r w:rsidR="003011F4" w:rsidRPr="00EA7B5D">
        <w:rPr>
          <w:lang w:val="en-US"/>
        </w:rPr>
        <w:t>Also included in LONI are data generated by the Australian Imaging Biomarkers and Lifestyle (AIBL) Flagship Study of Ageing, and from new analyses by researchers accessing data.</w:t>
      </w:r>
      <w:r w:rsidR="00EA7B5D">
        <w:rPr>
          <w:lang w:val="en-US"/>
        </w:rPr>
        <w:t xml:space="preserve"> </w:t>
      </w:r>
    </w:p>
    <w:p w:rsidR="00FF467E" w:rsidRDefault="00FF383F" w:rsidP="00C504B7">
      <w:pPr>
        <w:spacing w:line="360" w:lineRule="auto"/>
        <w:jc w:val="both"/>
      </w:pPr>
      <w:r>
        <w:t>ADNI is recognized by the medical research community as a leading example of how timely and expen</w:t>
      </w:r>
      <w:r w:rsidR="00690D59">
        <w:t>sive sharing of well-characteriz</w:t>
      </w:r>
      <w:r>
        <w:t xml:space="preserve">ed data can promote further research, improve drug development and therefore benefit public health </w:t>
      </w:r>
      <w:r w:rsidR="002A759E">
        <w:fldChar w:fldCharType="begin"/>
      </w:r>
      <w:r w:rsidR="00795734">
        <w:instrText xml:space="preserve"> ADDIN EN.CITE &lt;EndNote&gt;&lt;Cite&gt;&lt;Author&gt;Wilhelm&lt;/Author&gt;&lt;Year&gt;2014&lt;/Year&gt;&lt;RecNum&gt;1621&lt;/RecNum&gt;&lt;DisplayText&gt;(38)&lt;/DisplayText&gt;&lt;record&gt;&lt;rec-number&gt;1621&lt;/rec-number&gt;&lt;foreign-keys&gt;&lt;key app="EN" db-id="fdewxtd56v0x55efrfk5ex0se05tz00x2d5w" timestamp="1393356239"&gt;1621&lt;/key&gt;&lt;/foreign-keys&gt;&lt;ref-type name="Journal Article"&gt;17&lt;/ref-type&gt;&lt;contributors&gt;&lt;authors&gt;&lt;author&gt;Wilhelm, E. E.&lt;/author&gt;&lt;author&gt;Oster, E.&lt;/author&gt;&lt;author&gt;Shoulson, I.&lt;/author&gt;&lt;/authors&gt;&lt;/contributors&gt;&lt;auth-address&gt;Department of Pharmacology and Physiology, Program for Regulatory Science and Medicine, Georgetown University, Washington, DC.&amp;#xD;University of Chicago Booth School of Business, Chicago, Illinois.&amp;#xD;Departments of Neurology, Pharmacology, and Human Science, Program for Regulatory Science and Medicine, Georgetown University.&lt;/auth-address&gt;&lt;titles&gt;&lt;title&gt;Approaches and Costs for Sharing Clinical Research Data&lt;/title&gt;&lt;secondary-title&gt;JAMA&lt;/secondary-title&gt;&lt;alt-title&gt;JAMA : the journal of the American Medical Association&lt;/alt-title&gt;&lt;/titles&gt;&lt;periodical&gt;&lt;full-title&gt;JAMA&lt;/full-title&gt;&lt;abbr-1&gt;JAMA : the journal of the American Medical Association&lt;/abbr-1&gt;&lt;/periodical&gt;&lt;alt-periodical&gt;&lt;full-title&gt;JAMA&lt;/full-title&gt;&lt;abbr-1&gt;JAMA : the journal of the American Medical Association&lt;/abbr-1&gt;&lt;/alt-periodical&gt;&lt;dates&gt;&lt;year&gt;2014&lt;/year&gt;&lt;pub-dates&gt;&lt;date&gt;Feb 20&lt;/date&gt;&lt;/pub-dates&gt;&lt;/dates&gt;&lt;isbn&gt;1538-3598 (Electronic)&amp;#xD;0098-7484 (Linking)&lt;/isbn&gt;&lt;accession-num&gt;24556937&lt;/accession-num&gt;&lt;urls&gt;&lt;related-urls&gt;&lt;url&gt;http://www.ncbi.nlm.nih.gov/pubmed/24556937&lt;/url&gt;&lt;/related-urls&gt;&lt;/urls&gt;&lt;electronic-resource-num&gt;10.1001/jama.2014.850&lt;/electronic-resource-num&gt;&lt;/record&gt;&lt;/Cite&gt;&lt;/EndNote&gt;</w:instrText>
      </w:r>
      <w:r w:rsidR="002A759E">
        <w:fldChar w:fldCharType="separate"/>
      </w:r>
      <w:r w:rsidR="00795734">
        <w:rPr>
          <w:noProof/>
        </w:rPr>
        <w:t>(</w:t>
      </w:r>
      <w:hyperlink w:anchor="_ENREF_38" w:tooltip="Wilhelm, 2014 #1621" w:history="1">
        <w:r w:rsidR="00795734">
          <w:rPr>
            <w:noProof/>
          </w:rPr>
          <w:t>38</w:t>
        </w:r>
      </w:hyperlink>
      <w:r w:rsidR="00795734">
        <w:rPr>
          <w:noProof/>
        </w:rPr>
        <w:t>)</w:t>
      </w:r>
      <w:r w:rsidR="002A759E">
        <w:fldChar w:fldCharType="end"/>
      </w:r>
      <w:r>
        <w:t>.</w:t>
      </w:r>
      <w:r w:rsidR="00690D59">
        <w:t xml:space="preserve"> </w:t>
      </w:r>
      <w:r w:rsidR="00E433AE">
        <w:t>As of 15 July 2014, there has been over 5.6 million downloads of image data, 322,940 downloads of clinical data, and 5,867 downloads of genetic data by 3234 separate downloaders (personal communication, Dr Arthur Toga).</w:t>
      </w:r>
    </w:p>
    <w:p w:rsidR="000F7313" w:rsidRPr="000E18A1" w:rsidRDefault="00E433AE" w:rsidP="00C504B7">
      <w:pPr>
        <w:spacing w:line="360" w:lineRule="auto"/>
        <w:jc w:val="both"/>
        <w:rPr>
          <w:rStyle w:val="apple-converted-space"/>
        </w:rPr>
      </w:pPr>
      <w:r>
        <w:t xml:space="preserve">The </w:t>
      </w:r>
      <w:r w:rsidR="00D1723A">
        <w:t xml:space="preserve">ADNI </w:t>
      </w:r>
      <w:r w:rsidR="00EE78B6">
        <w:t xml:space="preserve">database </w:t>
      </w:r>
      <w:r w:rsidR="00D1723A">
        <w:t xml:space="preserve">has </w:t>
      </w:r>
      <w:r w:rsidR="002E74DB">
        <w:t xml:space="preserve">also </w:t>
      </w:r>
      <w:r w:rsidR="00C72FD3">
        <w:t xml:space="preserve">served as model for other projects </w:t>
      </w:r>
      <w:r w:rsidR="002E74DB">
        <w:t>such as the Parkinson's Progr</w:t>
      </w:r>
      <w:r w:rsidR="003011F4">
        <w:t>ession</w:t>
      </w:r>
      <w:r w:rsidR="002E74DB">
        <w:t xml:space="preserve"> Markers Initiative (PPMI</w:t>
      </w:r>
      <w:r w:rsidR="00E708C6">
        <w:t>)</w:t>
      </w:r>
      <w:r w:rsidR="003011F4">
        <w:t xml:space="preserve"> and, very recently, the</w:t>
      </w:r>
      <w:r w:rsidR="00E708C6">
        <w:t xml:space="preserve"> </w:t>
      </w:r>
      <w:r w:rsidR="003011F4">
        <w:t xml:space="preserve">North American Registry for Care and Research in Multiple Sclerosis </w:t>
      </w:r>
      <w:r w:rsidR="0011227D">
        <w:t>(NARCRMS)</w:t>
      </w:r>
      <w:r w:rsidR="003011F4">
        <w:t xml:space="preserve">. </w:t>
      </w:r>
      <w:r w:rsidR="00EE78B6">
        <w:t xml:space="preserve">PPMI </w:t>
      </w:r>
      <w:r w:rsidR="003011F4">
        <w:t xml:space="preserve">aims to identify biomarkers for Parkinson's Disease progression </w:t>
      </w:r>
      <w:r w:rsidR="002A759E">
        <w:fldChar w:fldCharType="begin"/>
      </w:r>
      <w:r w:rsidR="00795734">
        <w:instrText xml:space="preserve"> ADDIN EN.CITE &lt;EndNote&gt;&lt;Cite&gt;&lt;Author&gt;Parkinson Progression Marker&lt;/Author&gt;&lt;Year&gt;2011&lt;/Year&gt;&lt;RecNum&gt;1738&lt;/RecNum&gt;&lt;DisplayText&gt;(40)&lt;/DisplayText&gt;&lt;record&gt;&lt;rec-number&gt;1738&lt;/rec-number&gt;&lt;foreign-keys&gt;&lt;key app="EN" db-id="fdewxtd56v0x55efrfk5ex0se05tz00x2d5w" timestamp="1405447555"&gt;1738&lt;/key&gt;&lt;/foreign-keys&gt;&lt;ref-type name="Journal Article"&gt;17&lt;/ref-type&gt;&lt;contributors&gt;&lt;authors&gt;&lt;author&gt;Parkinson Progression Marker, Initiative&lt;/author&gt;&lt;/authors&gt;&lt;/contributors&gt;&lt;titles&gt;&lt;title&gt;The Parkinson Progression Marker Initiative (PPMI)&lt;/title&gt;&lt;secondary-title&gt;Prog Neurobiol&lt;/secondary-title&gt;&lt;alt-title&gt;Progress in neurobiology&lt;/alt-title&gt;&lt;/titles&gt;&lt;periodical&gt;&lt;full-title&gt;Prog Neurobiol&lt;/full-title&gt;&lt;abbr-1&gt;Progress in neurobiology&lt;/abbr-1&gt;&lt;/periodical&gt;&lt;alt-periodical&gt;&lt;full-title&gt;Prog Neurobiol&lt;/full-title&gt;&lt;abbr-1&gt;Progress in neurobiology&lt;/abbr-1&gt;&lt;/alt-periodical&gt;&lt;pages&gt;629-35&lt;/pages&gt;&lt;volume&gt;95&lt;/volume&gt;&lt;number&gt;4&lt;/number&gt;&lt;keywords&gt;&lt;keyword&gt;Biological Markers/*metabolism&lt;/keyword&gt;&lt;keyword&gt;Cohort Studies&lt;/keyword&gt;&lt;keyword&gt;Diagnostic Imaging&lt;/keyword&gt;&lt;keyword&gt;*Disease Progression&lt;/keyword&gt;&lt;keyword&gt;Female&lt;/keyword&gt;&lt;keyword&gt;Humans&lt;/keyword&gt;&lt;keyword&gt;*International Cooperation&lt;/keyword&gt;&lt;keyword&gt;Male&lt;/keyword&gt;&lt;keyword&gt;Multicenter Studies as Topic/methods&lt;/keyword&gt;&lt;keyword&gt;Parkinson Disease/blood/cerebrospinal fluid/*diagnosis&lt;/keyword&gt;&lt;/keywords&gt;&lt;dates&gt;&lt;year&gt;2011&lt;/year&gt;&lt;pub-dates&gt;&lt;date&gt;Dec&lt;/date&gt;&lt;/pub-dates&gt;&lt;/dates&gt;&lt;isbn&gt;1873-5118 (Electronic)&amp;#xD;0301-0082 (Linking)&lt;/isbn&gt;&lt;accession-num&gt;21930184&lt;/accession-num&gt;&lt;urls&gt;&lt;related-urls&gt;&lt;url&gt;http://www.ncbi.nlm.nih.gov/pubmed/21930184&lt;/url&gt;&lt;/related-urls&gt;&lt;/urls&gt;&lt;electronic-resource-num&gt;10.1016/j.pneurobio.2011.09.005&lt;/electronic-resource-num&gt;&lt;/record&gt;&lt;/Cite&gt;&lt;/EndNote&gt;</w:instrText>
      </w:r>
      <w:r w:rsidR="002A759E">
        <w:fldChar w:fldCharType="separate"/>
      </w:r>
      <w:r w:rsidR="00795734">
        <w:rPr>
          <w:noProof/>
        </w:rPr>
        <w:t>(</w:t>
      </w:r>
      <w:hyperlink w:anchor="_ENREF_40" w:tooltip="Parkinson Progression Marker, 2011 #1738" w:history="1">
        <w:r w:rsidR="00795734">
          <w:rPr>
            <w:noProof/>
          </w:rPr>
          <w:t>40</w:t>
        </w:r>
      </w:hyperlink>
      <w:r w:rsidR="00795734">
        <w:rPr>
          <w:noProof/>
        </w:rPr>
        <w:t>)</w:t>
      </w:r>
      <w:r w:rsidR="002A759E">
        <w:fldChar w:fldCharType="end"/>
      </w:r>
      <w:r w:rsidR="003011F4">
        <w:t xml:space="preserve"> </w:t>
      </w:r>
      <w:r w:rsidR="00EE78B6">
        <w:t xml:space="preserve">and </w:t>
      </w:r>
      <w:r w:rsidR="003011F4">
        <w:t>share</w:t>
      </w:r>
      <w:r w:rsidR="00EE78B6">
        <w:t>s</w:t>
      </w:r>
      <w:r w:rsidR="003011F4">
        <w:t xml:space="preserve"> the LONI informatics data repositor</w:t>
      </w:r>
      <w:r w:rsidR="00EE78B6">
        <w:t>y.</w:t>
      </w:r>
      <w:r>
        <w:t xml:space="preserve"> </w:t>
      </w:r>
      <w:r w:rsidR="00757A18">
        <w:t>N</w:t>
      </w:r>
      <w:r w:rsidR="00EE78B6">
        <w:t xml:space="preserve">ARCRMS, a database </w:t>
      </w:r>
      <w:r w:rsidR="00757A18">
        <w:t>to collect</w:t>
      </w:r>
      <w:r w:rsidR="00EE78B6">
        <w:t xml:space="preserve"> MRI and other biomarker information data from patients with MS in the United States</w:t>
      </w:r>
      <w:r w:rsidR="00757A18">
        <w:t>,</w:t>
      </w:r>
      <w:r w:rsidR="000E18A1">
        <w:t xml:space="preserve"> </w:t>
      </w:r>
      <w:r w:rsidR="007E366F">
        <w:t xml:space="preserve">is modelled specifically on </w:t>
      </w:r>
      <w:r w:rsidR="00A709FA">
        <w:lastRenderedPageBreak/>
        <w:t xml:space="preserve">ADNI’s database </w:t>
      </w:r>
      <w:r w:rsidR="007E366F">
        <w:t>and will provide freely available data on MS patients to clinicians, patients and pharmaceutical companies</w:t>
      </w:r>
      <w:r w:rsidR="00A709FA">
        <w:t xml:space="preserve"> </w:t>
      </w:r>
      <w:r w:rsidR="00A709FA">
        <w:fldChar w:fldCharType="begin"/>
      </w:r>
      <w:r w:rsidR="00795734">
        <w:instrText xml:space="preserve"> ADDIN EN.CITE &lt;EndNote&gt;&lt;Cite&gt;&lt;Author&gt;Rammohan&lt;/Author&gt;&lt;Year&gt;2014&lt;/Year&gt;&lt;RecNum&gt;1739&lt;/RecNum&gt;&lt;DisplayText&gt;(41)&lt;/DisplayText&gt;&lt;record&gt;&lt;rec-number&gt;1739&lt;/rec-number&gt;&lt;foreign-keys&gt;&lt;key app="EN" db-id="fdewxtd56v0x55efrfk5ex0se05tz00x2d5w" timestamp="1405459113"&gt;1739&lt;/key&gt;&lt;/foreign-keys&gt;&lt;ref-type name="Journal Article"&gt;17&lt;/ref-type&gt;&lt;contributors&gt;&lt;authors&gt;&lt;author&gt;Rammohan, K.W.&lt;/author&gt;&lt;/authors&gt;&lt;/contributors&gt;&lt;titles&gt;&lt;title&gt;Transformation of MS care in the  21st Century. How NARCRMS will change the way we practice. &lt;/title&gt;&lt;secondary-title&gt;6th Cooperative Meeting of the Consortium of Multiple Sclerosis Centers (CMSC) and the Americas Committee for Treatment and Research In Multiple Sclerosis (ACTRIMS).&lt;/secondary-title&gt;&lt;/titles&gt;&lt;periodical&gt;&lt;full-title&gt;6th Cooperative Meeting of the Consortium of Multiple Sclerosis Centers (CMSC) and the Americas Committee for Treatment and Research In Multiple Sclerosis (ACTRIMS).&lt;/full-title&gt;&lt;/periodical&gt;&lt;dates&gt;&lt;year&gt;2014&lt;/year&gt;&lt;/dates&gt;&lt;urls&gt;&lt;/urls&gt;&lt;/record&gt;&lt;/Cite&gt;&lt;/EndNote&gt;</w:instrText>
      </w:r>
      <w:r w:rsidR="00A709FA">
        <w:fldChar w:fldCharType="separate"/>
      </w:r>
      <w:r w:rsidR="00795734">
        <w:rPr>
          <w:noProof/>
        </w:rPr>
        <w:t>(</w:t>
      </w:r>
      <w:hyperlink w:anchor="_ENREF_41" w:tooltip="Rammohan, 2014 #1739" w:history="1">
        <w:r w:rsidR="00795734">
          <w:rPr>
            <w:noProof/>
          </w:rPr>
          <w:t>41</w:t>
        </w:r>
      </w:hyperlink>
      <w:r w:rsidR="00795734">
        <w:rPr>
          <w:noProof/>
        </w:rPr>
        <w:t>)</w:t>
      </w:r>
      <w:r w:rsidR="00A709FA">
        <w:fldChar w:fldCharType="end"/>
      </w:r>
      <w:r w:rsidR="007E366F">
        <w:t xml:space="preserve">. </w:t>
      </w:r>
    </w:p>
    <w:p w:rsidR="00C72FD3" w:rsidRDefault="00912F3D" w:rsidP="00C504B7">
      <w:pPr>
        <w:spacing w:line="360" w:lineRule="auto"/>
        <w:jc w:val="both"/>
      </w:pPr>
      <w:r>
        <w:t xml:space="preserve">ADNI shared data has </w:t>
      </w:r>
      <w:r w:rsidR="00921B85">
        <w:t xml:space="preserve">also </w:t>
      </w:r>
      <w:r>
        <w:t>been used in studies</w:t>
      </w:r>
      <w:r w:rsidR="00921B85">
        <w:t xml:space="preserve"> beyond</w:t>
      </w:r>
      <w:r>
        <w:t xml:space="preserve"> the original project mandate</w:t>
      </w:r>
      <w:r w:rsidR="00921B85">
        <w:t xml:space="preserve">, </w:t>
      </w:r>
      <w:r>
        <w:t>playing</w:t>
      </w:r>
      <w:r w:rsidR="008D3463">
        <w:t xml:space="preserve"> a</w:t>
      </w:r>
      <w:r>
        <w:t xml:space="preserve"> critical role in identifying novel AD </w:t>
      </w:r>
      <w:r w:rsidR="00921B85">
        <w:t xml:space="preserve">genetic </w:t>
      </w:r>
      <w:r>
        <w:t>risk factors</w:t>
      </w:r>
      <w:r w:rsidR="00921B85">
        <w:t xml:space="preserve">, and contributing to research sometimes completely unrelated to AD for which data from a well-characterized cohort is desirable. These include </w:t>
      </w:r>
      <w:r w:rsidR="008D3463">
        <w:t xml:space="preserve">investigations into </w:t>
      </w:r>
      <w:r w:rsidR="00921B85">
        <w:t>stroke, hypertension, depression, and even</w:t>
      </w:r>
      <w:r w:rsidR="00E433AE">
        <w:t xml:space="preserve"> mapping skull shape gradients in</w:t>
      </w:r>
      <w:r w:rsidR="00921B85">
        <w:t xml:space="preserve"> historical population movements </w:t>
      </w:r>
      <w:r w:rsidR="00921B85">
        <w:fldChar w:fldCharType="begin">
          <w:fldData xml:space="preserve">PEVuZE5vdGU+PENpdGU+PEF1dGhvcj5XZWluZXI8L0F1dGhvcj48WWVhcj4yMDEzPC9ZZWFyPjxS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</w:fldData>
        </w:fldChar>
      </w:r>
      <w:r w:rsidR="00795734">
        <w:instrText xml:space="preserve"> ADDIN EN.CITE </w:instrText>
      </w:r>
      <w:r w:rsidR="00795734">
        <w:fldChar w:fldCharType="begin">
          <w:fldData xml:space="preserve">PEVuZE5vdGU+PENpdGU+PEF1dGhvcj5XZWluZXI8L0F1dGhvcj48WWVhcj4yMDEzPC9ZZWFyPjxS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</w:fldData>
        </w:fldChar>
      </w:r>
      <w:r w:rsidR="00795734">
        <w:instrText xml:space="preserve"> ADDIN EN.CITE.DATA </w:instrText>
      </w:r>
      <w:r w:rsidR="00795734">
        <w:fldChar w:fldCharType="end"/>
      </w:r>
      <w:r w:rsidR="00921B85">
        <w:fldChar w:fldCharType="separate"/>
      </w:r>
      <w:r w:rsidR="00795734">
        <w:rPr>
          <w:noProof/>
        </w:rPr>
        <w:t>(</w:t>
      </w:r>
      <w:hyperlink w:anchor="_ENREF_42" w:tooltip="Weiner, 2013 #1727" w:history="1">
        <w:r w:rsidR="00795734">
          <w:rPr>
            <w:noProof/>
          </w:rPr>
          <w:t>42</w:t>
        </w:r>
      </w:hyperlink>
      <w:r w:rsidR="00795734">
        <w:rPr>
          <w:noProof/>
        </w:rPr>
        <w:t>)</w:t>
      </w:r>
      <w:r w:rsidR="00921B85">
        <w:fldChar w:fldCharType="end"/>
      </w:r>
      <w:r w:rsidR="00921B85">
        <w:t>.</w:t>
      </w:r>
    </w:p>
    <w:p w:rsidR="00D1723A" w:rsidRDefault="008D3463" w:rsidP="00C504B7">
      <w:pPr>
        <w:spacing w:line="360" w:lineRule="auto"/>
        <w:jc w:val="both"/>
      </w:pPr>
      <w:r>
        <w:t xml:space="preserve">In the mid-2013, whole genome sequencing data for the entire ADNI cohort was added to the LONI database. Funded by the Alzheimer's Association and the </w:t>
      </w:r>
      <w:proofErr w:type="spellStart"/>
      <w:r w:rsidRPr="008D3463">
        <w:t>Brin</w:t>
      </w:r>
      <w:proofErr w:type="spellEnd"/>
      <w:r w:rsidRPr="008D3463">
        <w:t xml:space="preserve"> </w:t>
      </w:r>
      <w:proofErr w:type="spellStart"/>
      <w:r w:rsidRPr="008D3463">
        <w:t>Wojcicki</w:t>
      </w:r>
      <w:proofErr w:type="spellEnd"/>
      <w:r w:rsidRPr="008D3463">
        <w:t xml:space="preserve"> Foundation</w:t>
      </w:r>
      <w:r>
        <w:t>, this project added around 165 terabytes of data to the repository and signalled the entry of ADNI into the world of big data. The full impact of t</w:t>
      </w:r>
      <w:r w:rsidR="00D00CA1">
        <w:t>his project has yet to be realiz</w:t>
      </w:r>
      <w:r>
        <w:t>ed,</w:t>
      </w:r>
      <w:r w:rsidR="00D00CA1">
        <w:t xml:space="preserve"> but the combination of whole genome sequences with existing longitudinal assessments of neuropsychological, imaging and biological measures has the potential to allow investigators worldwide to discover new associations between rare genetic variants and these disease features and to develop novel targets for new disease modifying or preventative therapies (</w:t>
      </w:r>
      <w:r w:rsidR="00D00CA1" w:rsidRPr="00D00CA1">
        <w:t>http://alzforum.org/news/research-news/adni-full-genetic-sequences-now-available-download</w:t>
      </w:r>
      <w:r w:rsidR="00D00CA1">
        <w:t xml:space="preserve">). </w:t>
      </w:r>
    </w:p>
    <w:p w:rsidR="003C3F84" w:rsidRDefault="00390631" w:rsidP="00C504B7">
      <w:pPr>
        <w:spacing w:line="360" w:lineRule="auto"/>
        <w:jc w:val="both"/>
      </w:pPr>
      <w:r>
        <w:t>The sum of the ADNI data repository is n</w:t>
      </w:r>
      <w:r w:rsidR="00DD2F23">
        <w:t>ow being leveraged</w:t>
      </w:r>
      <w:r>
        <w:t xml:space="preserve"> in a computational challenge jointly run by </w:t>
      </w:r>
      <w:r w:rsidR="00791E8F">
        <w:t xml:space="preserve">the Global CEO Initiative for Alzheimer’s </w:t>
      </w:r>
      <w:proofErr w:type="gramStart"/>
      <w:r w:rsidR="00791E8F">
        <w:t>Disease</w:t>
      </w:r>
      <w:proofErr w:type="gramEnd"/>
      <w:r w:rsidR="00791E8F">
        <w:t>, DREAM and Sage Bionetworks</w:t>
      </w:r>
      <w:r>
        <w:t xml:space="preserve">. </w:t>
      </w:r>
      <w:r w:rsidR="00791E8F">
        <w:t xml:space="preserve"> The Alzheimer’s </w:t>
      </w:r>
      <w:proofErr w:type="gramStart"/>
      <w:r w:rsidR="00791E8F">
        <w:t>Disease</w:t>
      </w:r>
      <w:proofErr w:type="gramEnd"/>
      <w:r w:rsidR="00791E8F">
        <w:t xml:space="preserve"> Big Data DREAM Challenge #1 (</w:t>
      </w:r>
      <w:hyperlink r:id="rId12" w:anchor="!Synapse:syn2290704" w:history="1">
        <w:r w:rsidRPr="00D3279F">
          <w:rPr>
            <w:rStyle w:val="Hyperlink"/>
          </w:rPr>
          <w:t>https://www.synapse.org/#!Synapse:syn2290704</w:t>
        </w:r>
      </w:hyperlink>
      <w:r>
        <w:t xml:space="preserve">) challenges </w:t>
      </w:r>
      <w:r w:rsidR="00862D50">
        <w:t xml:space="preserve">bioinformatics experts </w:t>
      </w:r>
      <w:r>
        <w:t xml:space="preserve">worldwide to </w:t>
      </w:r>
      <w:r w:rsidR="00DD2F23">
        <w:t>predict the best biomarkers for early AD-relate</w:t>
      </w:r>
      <w:r w:rsidR="00FF4269">
        <w:t xml:space="preserve">d cognitive decline and for discordance </w:t>
      </w:r>
      <w:r w:rsidR="00DD2F23">
        <w:t xml:space="preserve">between high amyloid levels and cognitive decline. </w:t>
      </w:r>
      <w:r w:rsidR="00862D50">
        <w:t xml:space="preserve">Over 200 teams in both the public and private sector have accepted the challenge, which will also use date provided by Rush University Medical </w:t>
      </w:r>
      <w:proofErr w:type="spellStart"/>
      <w:r w:rsidR="00862D50">
        <w:t>Center</w:t>
      </w:r>
      <w:proofErr w:type="spellEnd"/>
      <w:r w:rsidR="00862D50">
        <w:t xml:space="preserve">, and The </w:t>
      </w:r>
      <w:proofErr w:type="spellStart"/>
      <w:r w:rsidR="00862D50">
        <w:t>AddNeuroMed</w:t>
      </w:r>
      <w:proofErr w:type="spellEnd"/>
      <w:r w:rsidR="00862D50">
        <w:t xml:space="preserve"> Study. </w:t>
      </w:r>
      <w:r w:rsidR="00C504B7">
        <w:t xml:space="preserve">The best-performing predictive models will be tested in a similar independent data set, with results expected in early 2015. </w:t>
      </w:r>
      <w:r w:rsidR="00862D50">
        <w:t>In a sense, this challenge represents the ultimate in data-sharing</w:t>
      </w:r>
      <w:r w:rsidR="00C504B7">
        <w:t xml:space="preserve"> in which</w:t>
      </w:r>
      <w:r w:rsidR="00862D50">
        <w:t xml:space="preserve"> ‘crowd-sourcing’ of data analysis in a competitive manner is expected to </w:t>
      </w:r>
      <w:r w:rsidR="00C504B7">
        <w:t xml:space="preserve">greatly accelerate research in this area for the public good. </w:t>
      </w:r>
    </w:p>
    <w:p w:rsidR="00D1723A" w:rsidRDefault="00D1723A" w:rsidP="00C504B7">
      <w:pPr>
        <w:pStyle w:val="IntenseQuote"/>
        <w:spacing w:line="360" w:lineRule="auto"/>
      </w:pPr>
      <w:r>
        <w:t>AD</w:t>
      </w:r>
      <w:r w:rsidR="00A35464">
        <w:t>N</w:t>
      </w:r>
      <w:r w:rsidR="00525477">
        <w:t>I data have been used in over 55</w:t>
      </w:r>
      <w:r>
        <w:t>0 citations</w:t>
      </w:r>
    </w:p>
    <w:p w:rsidR="0084373D" w:rsidRDefault="00D97692" w:rsidP="00525477">
      <w:pPr>
        <w:spacing w:line="360" w:lineRule="auto"/>
        <w:jc w:val="both"/>
      </w:pPr>
      <w:r>
        <w:t xml:space="preserve">One measure of the impact of ADNI </w:t>
      </w:r>
      <w:r w:rsidR="00525477">
        <w:t>is</w:t>
      </w:r>
      <w:r w:rsidR="00012019">
        <w:t xml:space="preserve"> </w:t>
      </w:r>
      <w:r>
        <w:t xml:space="preserve">the </w:t>
      </w:r>
      <w:r w:rsidR="00012019">
        <w:t xml:space="preserve">approximately 575 </w:t>
      </w:r>
      <w:r>
        <w:t xml:space="preserve">of scientific </w:t>
      </w:r>
      <w:r w:rsidR="00012019">
        <w:t xml:space="preserve">publications (as of July 2014) which have utilized </w:t>
      </w:r>
      <w:r>
        <w:t xml:space="preserve">data generated by the initiative. </w:t>
      </w:r>
      <w:r w:rsidR="00012019">
        <w:t xml:space="preserve"> Around a third of these are papers describing methods ranging from the standardization of methods for use in the multi-</w:t>
      </w:r>
      <w:proofErr w:type="spellStart"/>
      <w:r w:rsidR="00012019">
        <w:t>center</w:t>
      </w:r>
      <w:proofErr w:type="spellEnd"/>
      <w:r w:rsidR="00012019">
        <w:t xml:space="preserve"> setting, to improvements in neuroimaging techniques</w:t>
      </w:r>
      <w:r w:rsidR="00DE2C1C">
        <w:t>,</w:t>
      </w:r>
      <w:r w:rsidR="00012019">
        <w:t xml:space="preserve"> to new approaches to classifying patients and </w:t>
      </w:r>
      <w:r w:rsidR="00012019">
        <w:lastRenderedPageBreak/>
        <w:t>predicting their likelihood of future decline</w:t>
      </w:r>
      <w:r w:rsidR="00DE2C1C">
        <w:t>,</w:t>
      </w:r>
      <w:r w:rsidR="00012019">
        <w:t xml:space="preserve"> to methods to improve genetic and statistical analyses. Around a quarter of papers describe disease progression and associations between </w:t>
      </w:r>
      <w:r w:rsidR="00DE2C1C">
        <w:t>ADNI</w:t>
      </w:r>
      <w:r w:rsidR="00012019">
        <w:t>; many papers have characterized relationshi</w:t>
      </w:r>
      <w:r w:rsidR="00AE7F00">
        <w:t>ps between imaging, genetic and CSF biomarkers and cognitive measures. Approximately 15% of papers have primarily focused on the improvement of clinical trial efficiency through the selection of populations more likely to progress within the time frame of a trial and by the development of more sensitive outcome measures, both imaging and clinical. The ADNI dataset has been used in another 15% of publication</w:t>
      </w:r>
      <w:r w:rsidR="00C0057E">
        <w:t>s which have identified around 20</w:t>
      </w:r>
      <w:r w:rsidR="00AE7F00">
        <w:t xml:space="preserve"> AD genetic risk factors beyond the </w:t>
      </w:r>
      <w:r w:rsidR="00AE7F00" w:rsidRPr="00C836BB">
        <w:rPr>
          <w:i/>
        </w:rPr>
        <w:t>APOE</w:t>
      </w:r>
      <w:r w:rsidR="00AE7F00">
        <w:t xml:space="preserve"> </w:t>
      </w:r>
      <w:r w:rsidR="00AE7F00" w:rsidRPr="00C836BB">
        <w:rPr>
          <w:rFonts w:ascii="Symbol" w:hAnsi="Symbol"/>
        </w:rPr>
        <w:t></w:t>
      </w:r>
      <w:r w:rsidR="00AE7F00">
        <w:t xml:space="preserve">4 allele. </w:t>
      </w:r>
      <w:r w:rsidR="00DE2C1C">
        <w:t xml:space="preserve">A smaller number focus on cognitively normal participants, world-wide ADNI (WW-ADNI) and finally the total includes a number of reviews and perspectives. </w:t>
      </w:r>
    </w:p>
    <w:p w:rsidR="00525477" w:rsidRDefault="00525477" w:rsidP="00525477">
      <w:pPr>
        <w:spacing w:line="360" w:lineRule="auto"/>
        <w:jc w:val="both"/>
      </w:pPr>
    </w:p>
    <w:p w:rsidR="004A0810" w:rsidRDefault="004A0810" w:rsidP="00C504B7">
      <w:pPr>
        <w:pStyle w:val="IntenseQuote"/>
        <w:spacing w:line="360" w:lineRule="auto"/>
      </w:pPr>
      <w:r>
        <w:t>ADNI has significantly advanced our understanding of AD pathophysiology and genetics, and aided methodological development</w:t>
      </w:r>
    </w:p>
    <w:p w:rsidR="005B02D1" w:rsidRDefault="006C7B03" w:rsidP="002A0584">
      <w:pPr>
        <w:spacing w:line="360" w:lineRule="auto"/>
        <w:jc w:val="both"/>
      </w:pPr>
      <w:r>
        <w:t xml:space="preserve">Ultimately, the most significant contributions of ADNI data to the scientific community can be </w:t>
      </w:r>
      <w:r w:rsidR="00681BB7">
        <w:t xml:space="preserve">distilled to </w:t>
      </w:r>
      <w:r>
        <w:t>a select group of high impact publications. We have chosen the following publications based on the impact rating of the journal</w:t>
      </w:r>
      <w:r w:rsidR="00D004EA">
        <w:t>,</w:t>
      </w:r>
      <w:r>
        <w:t xml:space="preserve"> number of citations, </w:t>
      </w:r>
      <w:r w:rsidR="00D004EA">
        <w:t xml:space="preserve">and our </w:t>
      </w:r>
      <w:r>
        <w:t xml:space="preserve">assessment of </w:t>
      </w:r>
      <w:r w:rsidR="00681BB7">
        <w:t>novelty of the concept and the influence of the work on AD research.</w:t>
      </w:r>
    </w:p>
    <w:p w:rsidR="007031E3" w:rsidRDefault="007031E3" w:rsidP="00C504B7">
      <w:pPr>
        <w:spacing w:line="360" w:lineRule="auto"/>
        <w:rPr>
          <w:rStyle w:val="Emphasis"/>
        </w:rPr>
      </w:pPr>
      <w:r w:rsidRPr="008C0E1D">
        <w:rPr>
          <w:rStyle w:val="Emphasis"/>
        </w:rPr>
        <w:t xml:space="preserve">Establishing relationships between biomarkers, memory, and </w:t>
      </w:r>
      <w:r>
        <w:rPr>
          <w:rStyle w:val="Emphasis"/>
        </w:rPr>
        <w:t>APOE</w:t>
      </w:r>
      <w:r w:rsidRPr="008C0E1D">
        <w:rPr>
          <w:rStyle w:val="Emphasis"/>
        </w:rPr>
        <w:t xml:space="preserve"> genotype.</w:t>
      </w:r>
      <w:r>
        <w:rPr>
          <w:rStyle w:val="Emphasis"/>
        </w:rPr>
        <w:t xml:space="preserve"> </w:t>
      </w:r>
    </w:p>
    <w:p w:rsidR="007031E3" w:rsidRDefault="007031E3" w:rsidP="00C504B7">
      <w:pPr>
        <w:spacing w:line="360" w:lineRule="auto"/>
        <w:jc w:val="both"/>
      </w:pPr>
      <w:r>
        <w:t xml:space="preserve">Two early landmark papers examined the relationships between CSF biomarkers, hippocampal atrophy and memory, and the effect of the </w:t>
      </w:r>
      <w:r w:rsidRPr="00B7700F">
        <w:rPr>
          <w:i/>
        </w:rPr>
        <w:t>APOE</w:t>
      </w:r>
      <w:r>
        <w:t xml:space="preserve"> </w:t>
      </w:r>
      <w:r w:rsidRPr="00B7700F">
        <w:rPr>
          <w:rFonts w:ascii="Symbol" w:hAnsi="Symbol"/>
        </w:rPr>
        <w:t></w:t>
      </w:r>
      <w:r>
        <w:t xml:space="preserve">4 allele on these measures. In cognitively normal healthy elderly subjects, </w:t>
      </w:r>
      <w:proofErr w:type="spellStart"/>
      <w:r>
        <w:t>Mormino</w:t>
      </w:r>
      <w:proofErr w:type="spellEnd"/>
      <w:r>
        <w:t xml:space="preserve"> et al </w:t>
      </w:r>
      <w:r w:rsidR="00354DEC">
        <w:fldChar w:fldCharType="begin">
          <w:fldData xml:space="preserve">PEVuZE5vdGU+PENpdGU+PEF1dGhvcj5Nb3JtaW5vPC9BdXRob3I+PFllYXI+MjAwOTwvWWVhcj48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</w:fldData>
        </w:fldChar>
      </w:r>
      <w:r w:rsidR="00795734">
        <w:instrText xml:space="preserve"> ADDIN EN.CITE </w:instrText>
      </w:r>
      <w:r w:rsidR="00795734">
        <w:fldChar w:fldCharType="begin">
          <w:fldData xml:space="preserve">PEVuZE5vdGU+PENpdGU+PEF1dGhvcj5Nb3JtaW5vPC9BdXRob3I+PFllYXI+MjAwOTwvWWVhcj48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</w:fldData>
        </w:fldChar>
      </w:r>
      <w:r w:rsidR="00795734">
        <w:instrText xml:space="preserve"> ADDIN EN.CITE.DATA </w:instrText>
      </w:r>
      <w:r w:rsidR="00795734">
        <w:fldChar w:fldCharType="end"/>
      </w:r>
      <w:r w:rsidR="00354DEC">
        <w:fldChar w:fldCharType="separate"/>
      </w:r>
      <w:r w:rsidR="00795734">
        <w:rPr>
          <w:noProof/>
        </w:rPr>
        <w:t>(</w:t>
      </w:r>
      <w:hyperlink w:anchor="_ENREF_43" w:tooltip="Mormino, 2009 #25" w:history="1">
        <w:r w:rsidR="00795734">
          <w:rPr>
            <w:noProof/>
          </w:rPr>
          <w:t>43</w:t>
        </w:r>
      </w:hyperlink>
      <w:r w:rsidR="00795734">
        <w:rPr>
          <w:noProof/>
        </w:rPr>
        <w:t>)</w:t>
      </w:r>
      <w:r w:rsidR="00354DEC">
        <w:fldChar w:fldCharType="end"/>
      </w:r>
      <w:r>
        <w:t xml:space="preserve"> found an inverse relationship between Aβ deposition (as measured by </w:t>
      </w:r>
      <w:r>
        <w:rPr>
          <w:rStyle w:val="sup"/>
        </w:rPr>
        <w:t>11</w:t>
      </w:r>
      <w:r>
        <w:t xml:space="preserve">C-PiB uptake) and hippocampal volume and that episodic memory loss was predicted by hippocampal volume, but not by </w:t>
      </w:r>
      <w:r>
        <w:rPr>
          <w:rStyle w:val="sup"/>
        </w:rPr>
        <w:t>11</w:t>
      </w:r>
      <w:r>
        <w:t xml:space="preserve">C-PiB uptake. This study suggested that the accumulation of amyloid may reflect the early stages of AD pathogenesis and may subsequently mediate declines in episodic memory and therefore dementia through an effect on hippocampal volume. Likewise, hippocampal atrophy was associated with increased deposition of Aβ in MCI patients in the study by Schuff et al </w:t>
      </w:r>
      <w:r w:rsidR="00354DEC">
        <w:fldChar w:fldCharType="begin"/>
      </w:r>
      <w:r w:rsidR="00795734">
        <w:instrText xml:space="preserve"> ADDIN EN.CITE &lt;EndNote&gt;&lt;Cite&gt;&lt;Author&gt;Schuff&lt;/Author&gt;&lt;Year&gt;2009&lt;/Year&gt;&lt;RecNum&gt;32&lt;/RecNum&gt;&lt;DisplayText&gt;(44)&lt;/DisplayText&gt;&lt;record&gt;&lt;rec-number&gt;32&lt;/rec-number&gt;&lt;foreign-keys&gt;&lt;key app="EN" db-id="fdewxtd56v0x55efrfk5ex0se05tz00x2d5w" timestamp="0"&gt;32&lt;/key&gt;&lt;/foreign-keys&gt;&lt;ref-type name="Journal Article"&gt;17&lt;/ref-type&gt;&lt;contributors&gt;&lt;authors&gt;&lt;author&gt;Schuff, N.&lt;/author&gt;&lt;author&gt;Woerner, N.&lt;/author&gt;&lt;author&gt;Boreta, L.&lt;/author&gt;&lt;author&gt;Kornfield, T.&lt;/author&gt;&lt;author&gt;Shaw, L. M.&lt;/author&gt;&lt;author&gt;Trojanowski, J. Q.&lt;/author&gt;&lt;author&gt;Thompson, P. M.&lt;/author&gt;&lt;author&gt;Jack, C. R., Jr.&lt;/author&gt;&lt;author&gt;Weiner, M. W.&lt;/author&gt;&lt;/authors&gt;&lt;/contributors&gt;&lt;auth-address&gt;Department of Veterans Affairs Medical Center, San Francisco, CA, USA. norbert.schuff@ucsf.edu&lt;/auth-address&gt;&lt;titles&gt;&lt;title&gt;MRI of hippocampal volume loss in early Alzheimer&amp;apos;s disease in relation to ApoE genotype and biomarkers&lt;/title&gt;&lt;secondary-title&gt;Brain&lt;/secondary-title&gt;&lt;/titles&gt;&lt;periodical&gt;&lt;full-title&gt;Brain&lt;/full-title&gt;&lt;/periodical&gt;&lt;pages&gt;1067-77&lt;/pages&gt;&lt;volume&gt;132&lt;/volume&gt;&lt;number&gt;Pt 4&lt;/number&gt;&lt;edition&gt;2009/03/03&lt;/edition&gt;&lt;dates&gt;&lt;year&gt;2009&lt;/year&gt;&lt;pub-dates&gt;&lt;date&gt;Apr&lt;/date&gt;&lt;/pub-dates&gt;&lt;/dates&gt;&lt;isbn&gt;1460-2156 (Electronic)&lt;/isbn&gt;&lt;accession-num&gt;19251758&lt;/accession-num&gt;&lt;urls&gt;&lt;related-urls&gt;&lt;url&gt;http://www.ncbi.nlm.nih.gov/entrez/query.fcgi?cmd=Retrieve&amp;amp;db=PubMed&amp;amp;dopt=Citation&amp;amp;list_uids=19251758&lt;/url&gt;&lt;/related-urls&gt;&lt;/urls&gt;&lt;custom2&gt;2668943&lt;/custom2&gt;&lt;electronic-resource-num&gt;awp007 [pii]&amp;#xD;10.1093/brain/awp007&lt;/electronic-resource-num&gt;&lt;language&gt;eng&lt;/language&gt;&lt;/record&gt;&lt;/Cite&gt;&lt;/EndNote&gt;</w:instrText>
      </w:r>
      <w:r w:rsidR="00354DEC">
        <w:fldChar w:fldCharType="separate"/>
      </w:r>
      <w:r w:rsidR="00795734">
        <w:rPr>
          <w:noProof/>
        </w:rPr>
        <w:t>(</w:t>
      </w:r>
      <w:hyperlink w:anchor="_ENREF_44" w:tooltip="Schuff, 2009 #32" w:history="1">
        <w:r w:rsidR="00795734">
          <w:rPr>
            <w:noProof/>
          </w:rPr>
          <w:t>44</w:t>
        </w:r>
      </w:hyperlink>
      <w:r w:rsidR="00795734">
        <w:rPr>
          <w:noProof/>
        </w:rPr>
        <w:t>)</w:t>
      </w:r>
      <w:r w:rsidR="00354DEC">
        <w:fldChar w:fldCharType="end"/>
      </w:r>
      <w:r>
        <w:t xml:space="preserve"> who also reported that the </w:t>
      </w:r>
      <w:r w:rsidRPr="00746D7E">
        <w:rPr>
          <w:i/>
        </w:rPr>
        <w:t>APOE</w:t>
      </w:r>
      <w:r>
        <w:t xml:space="preserve"> </w:t>
      </w:r>
      <w:r w:rsidRPr="00746D7E">
        <w:rPr>
          <w:rFonts w:ascii="Symbol" w:hAnsi="Symbol"/>
        </w:rPr>
        <w:t></w:t>
      </w:r>
      <w:r>
        <w:t xml:space="preserve">4 allele exacerbated hippocampal loss in AD patients. Together, these studies have been cited more than 500 times and provided evidence that lead to the development of a model for how these crucial biomarkers changed over the process of AD pathogenesis </w:t>
      </w:r>
      <w:r w:rsidR="00354DEC">
        <w:fldChar w:fldCharType="begin">
          <w:fldData xml:space="preserve">PEVuZE5vdGU+PENpdGU+PEF1dGhvcj5KYWNrPC9BdXRob3I+PFllYXI+MjAxMzwvWWVhcj48UmVj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</w:fldData>
        </w:fldChar>
      </w:r>
      <w:r w:rsidR="00795734">
        <w:instrText xml:space="preserve"> ADDIN EN.CITE </w:instrText>
      </w:r>
      <w:r w:rsidR="00795734">
        <w:fldChar w:fldCharType="begin">
          <w:fldData xml:space="preserve">PEVuZE5vdGU+PENpdGU+PEF1dGhvcj5KYWNrPC9BdXRob3I+PFllYXI+MjAxMzwvWWVhcj48UmVj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</w:fldData>
        </w:fldChar>
      </w:r>
      <w:r w:rsidR="00795734">
        <w:instrText xml:space="preserve"> ADDIN EN.CITE.DATA </w:instrText>
      </w:r>
      <w:r w:rsidR="00795734">
        <w:fldChar w:fldCharType="end"/>
      </w:r>
      <w:r w:rsidR="00354DEC">
        <w:fldChar w:fldCharType="separate"/>
      </w:r>
      <w:r w:rsidR="00795734">
        <w:rPr>
          <w:noProof/>
        </w:rPr>
        <w:t>(</w:t>
      </w:r>
      <w:hyperlink w:anchor="_ENREF_45" w:tooltip="Jack, 2013 #1581" w:history="1">
        <w:r w:rsidR="00795734">
          <w:rPr>
            <w:noProof/>
          </w:rPr>
          <w:t>45</w:t>
        </w:r>
      </w:hyperlink>
      <w:r w:rsidR="00795734">
        <w:rPr>
          <w:noProof/>
        </w:rPr>
        <w:t>)</w:t>
      </w:r>
      <w:r w:rsidR="00354DEC">
        <w:fldChar w:fldCharType="end"/>
      </w:r>
      <w:r>
        <w:t>.</w:t>
      </w:r>
    </w:p>
    <w:p w:rsidR="007031E3" w:rsidRDefault="007031E3" w:rsidP="00C504B7">
      <w:pPr>
        <w:spacing w:line="360" w:lineRule="auto"/>
        <w:jc w:val="both"/>
        <w:rPr>
          <w:sz w:val="18"/>
          <w:szCs w:val="18"/>
        </w:rPr>
      </w:pPr>
    </w:p>
    <w:p w:rsidR="005B02D1" w:rsidRPr="007031E3" w:rsidRDefault="005B02D1" w:rsidP="00C504B7">
      <w:pPr>
        <w:spacing w:line="360" w:lineRule="auto"/>
        <w:jc w:val="both"/>
        <w:rPr>
          <w:i/>
          <w:iCs/>
        </w:rPr>
      </w:pPr>
      <w:r w:rsidRPr="005B02D1">
        <w:rPr>
          <w:rStyle w:val="Emphasis"/>
        </w:rPr>
        <w:lastRenderedPageBreak/>
        <w:t>A model for biomarker dynamics in AD pathogenesis</w:t>
      </w:r>
    </w:p>
    <w:p w:rsidR="009213CF" w:rsidRDefault="00681BB7" w:rsidP="00EA7B5D">
      <w:pPr>
        <w:spacing w:line="360" w:lineRule="auto"/>
        <w:jc w:val="both"/>
      </w:pPr>
      <w:r>
        <w:t xml:space="preserve">Perhaps the most influential of ADNI papers was the work of Jack et al </w:t>
      </w:r>
      <w:r w:rsidR="00354DEC">
        <w:fldChar w:fldCharType="begin">
          <w:fldData xml:space="preserve">PEVuZE5vdGU+PENpdGU+PEF1dGhvcj5KYWNrPC9BdXRob3I+PFllYXI+MjAxMDwvWWVhcj48UmVj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</w:fldData>
        </w:fldChar>
      </w:r>
      <w:r w:rsidR="00194980">
        <w:instrText xml:space="preserve"> ADDIN EN.CITE </w:instrText>
      </w:r>
      <w:r w:rsidR="00194980">
        <w:fldChar w:fldCharType="begin">
          <w:fldData xml:space="preserve">PEVuZE5vdGU+PENpdGU+PEF1dGhvcj5KYWNrPC9BdXRob3I+PFllYXI+MjAxMDwvWWVhcj48UmVj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</w:fldData>
        </w:fldChar>
      </w:r>
      <w:r w:rsidR="00194980">
        <w:instrText xml:space="preserve"> ADDIN EN.CITE.DATA </w:instrText>
      </w:r>
      <w:r w:rsidR="00194980">
        <w:fldChar w:fldCharType="end"/>
      </w:r>
      <w:r w:rsidR="00354DEC">
        <w:fldChar w:fldCharType="separate"/>
      </w:r>
      <w:r w:rsidR="00194980">
        <w:rPr>
          <w:noProof/>
        </w:rPr>
        <w:t>(</w:t>
      </w:r>
      <w:hyperlink w:anchor="_ENREF_6" w:tooltip="Jack, 2010 #86" w:history="1">
        <w:r w:rsidR="00795734">
          <w:rPr>
            <w:noProof/>
          </w:rPr>
          <w:t>6</w:t>
        </w:r>
      </w:hyperlink>
      <w:r w:rsidR="00194980">
        <w:rPr>
          <w:noProof/>
        </w:rPr>
        <w:t>)</w:t>
      </w:r>
      <w:r w:rsidR="00354DEC">
        <w:fldChar w:fldCharType="end"/>
      </w:r>
      <w:r>
        <w:t xml:space="preserve"> who presented a hypothetical model for biomarker dynamics in AD pathogenesis</w:t>
      </w:r>
      <w:r w:rsidR="00EF0AAE">
        <w:t>. The basic tenet</w:t>
      </w:r>
      <w:r>
        <w:t xml:space="preserve"> of the </w:t>
      </w:r>
      <w:r w:rsidR="00EF0AAE">
        <w:t>model was</w:t>
      </w:r>
      <w:r>
        <w:t xml:space="preserve"> that </w:t>
      </w:r>
      <w:r w:rsidR="00EF0AAE">
        <w:t>biomarkers become abnormal in a temporal order, beginning with markers of brain amyloid deposition (CSF A</w:t>
      </w:r>
      <w:r w:rsidR="005E6F9F" w:rsidRPr="007031E3">
        <w:rPr>
          <w:rFonts w:ascii="Symbol" w:hAnsi="Symbol"/>
        </w:rPr>
        <w:t></w:t>
      </w:r>
      <w:r w:rsidR="00EF0AAE">
        <w:t xml:space="preserve"> and amyloid PET</w:t>
      </w:r>
      <w:r w:rsidR="005E6F9F">
        <w:t>),</w:t>
      </w:r>
      <w:r w:rsidR="00EF0AAE">
        <w:t xml:space="preserve"> progressing to markers of neuronal damage (CSF-tau</w:t>
      </w:r>
      <w:r w:rsidR="005E6F9F">
        <w:t xml:space="preserve"> and FDG-PET)</w:t>
      </w:r>
      <w:r w:rsidR="00EF0AAE">
        <w:t xml:space="preserve"> and </w:t>
      </w:r>
      <w:r w:rsidR="005E6F9F">
        <w:t xml:space="preserve">ending with structural MRI which detects </w:t>
      </w:r>
      <w:r w:rsidR="00EF0AAE">
        <w:t>atrophy in certain areas typical of AD</w:t>
      </w:r>
      <w:r w:rsidR="005E6F9F">
        <w:t xml:space="preserve"> (Figure</w:t>
      </w:r>
      <w:r w:rsidR="00EA7B5D">
        <w:t xml:space="preserve"> 2</w:t>
      </w:r>
      <w:r w:rsidR="005E6F9F">
        <w:t xml:space="preserve">). </w:t>
      </w:r>
      <w:r w:rsidR="005074A0">
        <w:t>The model proposed tha</w:t>
      </w:r>
      <w:r w:rsidR="00A95BF2">
        <w:t>t biomarkers beco</w:t>
      </w:r>
      <w:r w:rsidR="005074A0">
        <w:t xml:space="preserve">me </w:t>
      </w:r>
      <w:r w:rsidR="005E6F9F">
        <w:t xml:space="preserve">abnormal </w:t>
      </w:r>
      <w:r w:rsidR="00290759">
        <w:t xml:space="preserve">in a staged but overlapping manner </w:t>
      </w:r>
      <w:r w:rsidR="005E6F9F">
        <w:t xml:space="preserve">and </w:t>
      </w:r>
      <w:r w:rsidR="00290759">
        <w:t xml:space="preserve">each follows </w:t>
      </w:r>
      <w:r w:rsidR="0024251B">
        <w:t xml:space="preserve">a sigmoidal </w:t>
      </w:r>
      <w:r w:rsidR="00290759">
        <w:t>shape over time</w:t>
      </w:r>
      <w:r w:rsidR="00A95BF2">
        <w:t>.</w:t>
      </w:r>
      <w:r w:rsidR="0024251B">
        <w:t xml:space="preserve"> </w:t>
      </w:r>
      <w:r w:rsidR="00290759">
        <w:t>C</w:t>
      </w:r>
      <w:r w:rsidR="005074A0">
        <w:t xml:space="preserve">ritical aspects of the model were based </w:t>
      </w:r>
      <w:r w:rsidR="00290759">
        <w:t xml:space="preserve">on </w:t>
      </w:r>
      <w:r w:rsidR="005074A0">
        <w:t>previous work by the same group.</w:t>
      </w:r>
      <w:r w:rsidR="005074A0" w:rsidRPr="005074A0">
        <w:t xml:space="preserve"> </w:t>
      </w:r>
      <w:r w:rsidR="00525477">
        <w:t xml:space="preserve">After investigating </w:t>
      </w:r>
      <w:r w:rsidR="005074A0">
        <w:t xml:space="preserve">the relationship between </w:t>
      </w:r>
      <w:r w:rsidR="00290759">
        <w:t xml:space="preserve">rates of </w:t>
      </w:r>
      <w:r w:rsidR="005074A0">
        <w:t xml:space="preserve">amyloid deposition and ventricular expansion in the ADNI cohort by examining serial </w:t>
      </w:r>
      <w:r w:rsidR="005074A0">
        <w:rPr>
          <w:rStyle w:val="sup"/>
        </w:rPr>
        <w:t>11</w:t>
      </w:r>
      <w:r w:rsidR="005074A0">
        <w:t>C-PiB PET and MRI scans</w:t>
      </w:r>
      <w:r w:rsidR="00634D4F">
        <w:t xml:space="preserve"> </w:t>
      </w:r>
      <w:r w:rsidR="00354DEC">
        <w:fldChar w:fldCharType="begin">
          <w:fldData xml:space="preserve">PEVuZE5vdGU+PENpdGU+PEF1dGhvcj5KYWNrPC9BdXRob3I+PFllYXI+MjAwOTwvWWVhcj48UmVj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</w:fldData>
        </w:fldChar>
      </w:r>
      <w:r w:rsidR="00795734">
        <w:instrText xml:space="preserve"> ADDIN EN.CITE </w:instrText>
      </w:r>
      <w:r w:rsidR="00795734">
        <w:fldChar w:fldCharType="begin">
          <w:fldData xml:space="preserve">PEVuZE5vdGU+PENpdGU+PEF1dGhvcj5KYWNrPC9BdXRob3I+PFllYXI+MjAwOTwvWWVhcj48UmVj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</w:fldData>
        </w:fldChar>
      </w:r>
      <w:r w:rsidR="00795734">
        <w:instrText xml:space="preserve"> ADDIN EN.CITE.DATA </w:instrText>
      </w:r>
      <w:r w:rsidR="00795734">
        <w:fldChar w:fldCharType="end"/>
      </w:r>
      <w:r w:rsidR="00354DEC">
        <w:fldChar w:fldCharType="separate"/>
      </w:r>
      <w:r w:rsidR="00795734">
        <w:rPr>
          <w:noProof/>
        </w:rPr>
        <w:t>(</w:t>
      </w:r>
      <w:hyperlink w:anchor="_ENREF_46" w:tooltip="Jack, 2009 #35" w:history="1">
        <w:r w:rsidR="00795734">
          <w:rPr>
            <w:noProof/>
          </w:rPr>
          <w:t>46</w:t>
        </w:r>
      </w:hyperlink>
      <w:r w:rsidR="00795734">
        <w:rPr>
          <w:noProof/>
        </w:rPr>
        <w:t>)</w:t>
      </w:r>
      <w:r w:rsidR="00354DEC">
        <w:fldChar w:fldCharType="end"/>
      </w:r>
      <w:r w:rsidR="005074A0">
        <w:t xml:space="preserve"> </w:t>
      </w:r>
      <w:r w:rsidR="0024251B">
        <w:t>and</w:t>
      </w:r>
      <w:r w:rsidR="00634D4F">
        <w:t xml:space="preserve"> examining relationships between the risk of progression from MCI to AD, and hippocampal atrophy and amyloid load </w:t>
      </w:r>
      <w:r w:rsidR="00354DEC">
        <w:fldChar w:fldCharType="begin">
          <w:fldData xml:space="preserve">PEVuZE5vdGU+PENpdGU+PEF1dGhvcj5KYWNrPC9BdXRob3I+PFllYXI+MjAxMDwvWWVhcj48UmVj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</w:fldData>
        </w:fldChar>
      </w:r>
      <w:r w:rsidR="00795734">
        <w:instrText xml:space="preserve"> ADDIN EN.CITE </w:instrText>
      </w:r>
      <w:r w:rsidR="00795734">
        <w:fldChar w:fldCharType="begin">
          <w:fldData xml:space="preserve">PEVuZE5vdGU+PENpdGU+PEF1dGhvcj5KYWNrPC9BdXRob3I+PFllYXI+MjAxMDwvWWVhcj48UmVj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</w:fldData>
        </w:fldChar>
      </w:r>
      <w:r w:rsidR="00795734">
        <w:instrText xml:space="preserve"> ADDIN EN.CITE.DATA </w:instrText>
      </w:r>
      <w:r w:rsidR="00795734">
        <w:fldChar w:fldCharType="end"/>
      </w:r>
      <w:r w:rsidR="00354DEC">
        <w:fldChar w:fldCharType="separate"/>
      </w:r>
      <w:r w:rsidR="00795734">
        <w:rPr>
          <w:noProof/>
        </w:rPr>
        <w:t>(</w:t>
      </w:r>
      <w:hyperlink w:anchor="_ENREF_47" w:tooltip="Jack, 2010 #350" w:history="1">
        <w:r w:rsidR="00795734">
          <w:rPr>
            <w:noProof/>
          </w:rPr>
          <w:t>47</w:t>
        </w:r>
      </w:hyperlink>
      <w:r w:rsidR="00795734">
        <w:rPr>
          <w:noProof/>
        </w:rPr>
        <w:t>)</w:t>
      </w:r>
      <w:r w:rsidR="00354DEC">
        <w:fldChar w:fldCharType="end"/>
      </w:r>
      <w:r w:rsidR="00634D4F">
        <w:t xml:space="preserve">, Jack et al concluded that </w:t>
      </w:r>
      <w:r w:rsidR="0024251B">
        <w:t>deposition of A</w:t>
      </w:r>
      <w:r w:rsidR="0024251B" w:rsidRPr="007031E3">
        <w:rPr>
          <w:rFonts w:ascii="Symbol" w:hAnsi="Symbol"/>
        </w:rPr>
        <w:t></w:t>
      </w:r>
      <w:r w:rsidR="0024251B">
        <w:t xml:space="preserve"> is decoupled from cognitive decline, whereas neurodegeneration is closely associated with clinical symptoms of the disease. </w:t>
      </w:r>
      <w:r w:rsidR="00A95BF2">
        <w:t>The deposition of A</w:t>
      </w:r>
      <w:r w:rsidR="00A95BF2" w:rsidRPr="007031E3">
        <w:rPr>
          <w:rFonts w:ascii="Symbol" w:hAnsi="Symbol"/>
        </w:rPr>
        <w:t></w:t>
      </w:r>
      <w:r w:rsidR="00A95BF2">
        <w:t xml:space="preserve"> into plaques was proposed to be necessary but not sufficient for clinical manifestation of the disease. </w:t>
      </w:r>
      <w:r w:rsidR="0024251B">
        <w:t>Finally, the model suggested that the time frame of disease progression differed between</w:t>
      </w:r>
      <w:r w:rsidR="00A95BF2">
        <w:t xml:space="preserve"> individuals, and that differences in individual cognitive reserve</w:t>
      </w:r>
      <w:r w:rsidR="00290759">
        <w:t xml:space="preserve"> and co-morbid non-</w:t>
      </w:r>
      <w:proofErr w:type="spellStart"/>
      <w:r w:rsidR="00290759">
        <w:t>Alzhemer’s</w:t>
      </w:r>
      <w:proofErr w:type="spellEnd"/>
      <w:r w:rsidR="00290759">
        <w:t xml:space="preserve"> pathologies</w:t>
      </w:r>
      <w:r w:rsidR="00A95BF2">
        <w:t xml:space="preserve">, in particular, could alter the lag between the appearance of abnormal biomarkers and cognitive decline. </w:t>
      </w:r>
    </w:p>
    <w:p w:rsidR="009213CF" w:rsidRPr="00803AAB" w:rsidRDefault="009213CF" w:rsidP="00C504B7">
      <w:pPr>
        <w:spacing w:line="360" w:lineRule="auto"/>
        <w:jc w:val="both"/>
        <w:rPr>
          <w:iCs/>
        </w:rPr>
      </w:pPr>
      <w:r>
        <w:t xml:space="preserve">The fundamental principles of this model have largely stood the test of time and accumulated evidence. The temporal ordering of biomarkers is now well-established and supported by numerous studies. </w:t>
      </w:r>
      <w:r w:rsidR="00803AAB">
        <w:rPr>
          <w:rStyle w:val="Emphasis"/>
          <w:i w:val="0"/>
        </w:rPr>
        <w:t xml:space="preserve">Studies focused on </w:t>
      </w:r>
      <w:proofErr w:type="spellStart"/>
      <w:r w:rsidR="00803AAB">
        <w:rPr>
          <w:rStyle w:val="Emphasis"/>
          <w:i w:val="0"/>
        </w:rPr>
        <w:t>presymptomatic</w:t>
      </w:r>
      <w:proofErr w:type="spellEnd"/>
      <w:r w:rsidR="00803AAB">
        <w:rPr>
          <w:rStyle w:val="Emphasis"/>
          <w:i w:val="0"/>
        </w:rPr>
        <w:t xml:space="preserve"> patients demonstrated that pathological changes occur in the order proposed by this model, for example </w:t>
      </w:r>
      <w:proofErr w:type="spellStart"/>
      <w:r w:rsidR="00803AAB">
        <w:rPr>
          <w:rStyle w:val="Emphasis"/>
          <w:i w:val="0"/>
        </w:rPr>
        <w:t>presymptomatic</w:t>
      </w:r>
      <w:proofErr w:type="spellEnd"/>
      <w:r w:rsidR="00803AAB">
        <w:rPr>
          <w:rStyle w:val="Emphasis"/>
          <w:i w:val="0"/>
        </w:rPr>
        <w:t xml:space="preserve"> cerebral amyloid is associated with increased neurodegeneration and may be a harbinger of cognitive decline </w:t>
      </w:r>
      <w:r w:rsidR="00803AAB">
        <w:rPr>
          <w:rStyle w:val="Emphasis"/>
          <w:i w:val="0"/>
        </w:rPr>
        <w:fldChar w:fldCharType="begin">
          <w:fldData xml:space="preserve">PEVuZE5vdGU+PENpdGU+PEF1dGhvcj5CYXJuZXM8L0F1dGhvcj48WWVhcj4yMDEzPC9ZZWFyPjxS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==
</w:fldData>
        </w:fldChar>
      </w:r>
      <w:r w:rsidR="00795734">
        <w:rPr>
          <w:rStyle w:val="Emphasis"/>
          <w:i w:val="0"/>
        </w:rPr>
        <w:instrText xml:space="preserve"> ADDIN EN.CITE </w:instrText>
      </w:r>
      <w:r w:rsidR="00795734">
        <w:rPr>
          <w:rStyle w:val="Emphasis"/>
          <w:i w:val="0"/>
        </w:rPr>
        <w:fldChar w:fldCharType="begin">
          <w:fldData xml:space="preserve">PEVuZE5vdGU+PENpdGU+PEF1dGhvcj5CYXJuZXM8L0F1dGhvcj48WWVhcj4yMDEzPC9ZZWFyPjxS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==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803AAB">
        <w:rPr>
          <w:rStyle w:val="Emphasis"/>
          <w:i w:val="0"/>
        </w:rPr>
      </w:r>
      <w:r w:rsidR="00803AAB">
        <w:rPr>
          <w:rStyle w:val="Emphasis"/>
          <w:i w:val="0"/>
        </w:rPr>
        <w:fldChar w:fldCharType="separate"/>
      </w:r>
      <w:r w:rsidR="00795734">
        <w:rPr>
          <w:rStyle w:val="Emphasis"/>
          <w:i w:val="0"/>
          <w:noProof/>
        </w:rPr>
        <w:t>(</w:t>
      </w:r>
      <w:hyperlink w:anchor="_ENREF_27" w:tooltip="Barnes, 2013 #1816" w:history="1">
        <w:r w:rsidR="00795734">
          <w:rPr>
            <w:rStyle w:val="Emphasis"/>
            <w:i w:val="0"/>
            <w:noProof/>
          </w:rPr>
          <w:t>27</w:t>
        </w:r>
      </w:hyperlink>
      <w:r w:rsidR="00795734">
        <w:rPr>
          <w:rStyle w:val="Emphasis"/>
          <w:i w:val="0"/>
          <w:noProof/>
        </w:rPr>
        <w:t xml:space="preserve">, </w:t>
      </w:r>
      <w:hyperlink w:anchor="_ENREF_48" w:tooltip="Schott, 2010 #253" w:history="1">
        <w:r w:rsidR="00795734">
          <w:rPr>
            <w:rStyle w:val="Emphasis"/>
            <w:i w:val="0"/>
            <w:noProof/>
          </w:rPr>
          <w:t>48</w:t>
        </w:r>
      </w:hyperlink>
      <w:r w:rsidR="00795734">
        <w:rPr>
          <w:rStyle w:val="Emphasis"/>
          <w:i w:val="0"/>
          <w:noProof/>
        </w:rPr>
        <w:t xml:space="preserve">, </w:t>
      </w:r>
      <w:hyperlink w:anchor="_ENREF_49" w:tooltip="Young, 2014 #1820" w:history="1">
        <w:r w:rsidR="00795734">
          <w:rPr>
            <w:rStyle w:val="Emphasis"/>
            <w:i w:val="0"/>
            <w:noProof/>
          </w:rPr>
          <w:t>49</w:t>
        </w:r>
      </w:hyperlink>
      <w:r w:rsidR="00795734">
        <w:rPr>
          <w:rStyle w:val="Emphasis"/>
          <w:i w:val="0"/>
          <w:noProof/>
        </w:rPr>
        <w:t>)</w:t>
      </w:r>
      <w:r w:rsidR="00803AAB">
        <w:rPr>
          <w:rStyle w:val="Emphasis"/>
          <w:i w:val="0"/>
        </w:rPr>
        <w:fldChar w:fldCharType="end"/>
      </w:r>
      <w:r w:rsidR="00803AAB">
        <w:rPr>
          <w:rStyle w:val="Emphasis"/>
          <w:i w:val="0"/>
        </w:rPr>
        <w:t xml:space="preserve">. Other studies have supported the acceleration of neurodegeneration from control to MCI to AD patients </w:t>
      </w:r>
      <w:r w:rsidR="00803AAB">
        <w:rPr>
          <w:rStyle w:val="Emphasis"/>
          <w:i w:val="0"/>
        </w:rPr>
        <w:fldChar w:fldCharType="begin">
          <w:fldData xml:space="preserve">PEVuZE5vdGU+PENpdGU+PEF1dGhvcj5MZXVuZzwvQXV0aG9yPjxZZWFyPjIwMTM8L1llYXI+PFJl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</w:fldData>
        </w:fldChar>
      </w:r>
      <w:r w:rsidR="00795734">
        <w:rPr>
          <w:rStyle w:val="Emphasis"/>
          <w:i w:val="0"/>
        </w:rPr>
        <w:instrText xml:space="preserve"> ADDIN EN.CITE </w:instrText>
      </w:r>
      <w:r w:rsidR="00795734">
        <w:rPr>
          <w:rStyle w:val="Emphasis"/>
          <w:i w:val="0"/>
        </w:rPr>
        <w:fldChar w:fldCharType="begin">
          <w:fldData xml:space="preserve">PEVuZE5vdGU+PENpdGU+PEF1dGhvcj5MZXVuZzwvQXV0aG9yPjxZZWFyPjIwMTM8L1llYXI+PFJl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803AAB">
        <w:rPr>
          <w:rStyle w:val="Emphasis"/>
          <w:i w:val="0"/>
        </w:rPr>
      </w:r>
      <w:r w:rsidR="00803AAB">
        <w:rPr>
          <w:rStyle w:val="Emphasis"/>
          <w:i w:val="0"/>
        </w:rPr>
        <w:fldChar w:fldCharType="separate"/>
      </w:r>
      <w:r w:rsidR="00795734">
        <w:rPr>
          <w:rStyle w:val="Emphasis"/>
          <w:i w:val="0"/>
          <w:noProof/>
        </w:rPr>
        <w:t>(</w:t>
      </w:r>
      <w:hyperlink w:anchor="_ENREF_50" w:tooltip="Leung, 2013 #1466" w:history="1">
        <w:r w:rsidR="00795734">
          <w:rPr>
            <w:rStyle w:val="Emphasis"/>
            <w:i w:val="0"/>
            <w:noProof/>
          </w:rPr>
          <w:t>50</w:t>
        </w:r>
      </w:hyperlink>
      <w:r w:rsidR="00795734">
        <w:rPr>
          <w:rStyle w:val="Emphasis"/>
          <w:i w:val="0"/>
          <w:noProof/>
        </w:rPr>
        <w:t xml:space="preserve">, </w:t>
      </w:r>
      <w:hyperlink w:anchor="_ENREF_51" w:tooltip="Evans, 2010 #93" w:history="1">
        <w:r w:rsidR="00795734">
          <w:rPr>
            <w:rStyle w:val="Emphasis"/>
            <w:i w:val="0"/>
            <w:noProof/>
          </w:rPr>
          <w:t>51</w:t>
        </w:r>
      </w:hyperlink>
      <w:r w:rsidR="00795734">
        <w:rPr>
          <w:rStyle w:val="Emphasis"/>
          <w:i w:val="0"/>
          <w:noProof/>
        </w:rPr>
        <w:t>)</w:t>
      </w:r>
      <w:r w:rsidR="00803AAB">
        <w:rPr>
          <w:rStyle w:val="Emphasis"/>
          <w:i w:val="0"/>
        </w:rPr>
        <w:fldChar w:fldCharType="end"/>
      </w:r>
      <w:r w:rsidR="00803AAB">
        <w:rPr>
          <w:rStyle w:val="Emphasis"/>
          <w:i w:val="0"/>
        </w:rPr>
        <w:t xml:space="preserve">. </w:t>
      </w:r>
      <w:r>
        <w:t xml:space="preserve">There is strong evidence for the sigmoidal trajectory of amyloid biomarkers and some evidence that neurodegenerative biomarkers also follow the same pattern as they rise to abnormal levels, although the steepness of the curve appears to vary between biomarkers </w:t>
      </w:r>
      <w:r w:rsidR="00354DEC">
        <w:fldChar w:fldCharType="begin">
          <w:fldData xml:space="preserve">PEVuZE5vdGU+PENpdGU+PEF1dGhvcj5KYWNrPC9BdXRob3I+PFllYXI+MjAxMzwvWWVhcj48UmVj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</w:fldData>
        </w:fldChar>
      </w:r>
      <w:r w:rsidR="00795734">
        <w:instrText xml:space="preserve"> ADDIN EN.CITE </w:instrText>
      </w:r>
      <w:r w:rsidR="00795734">
        <w:fldChar w:fldCharType="begin">
          <w:fldData xml:space="preserve">PEVuZE5vdGU+PENpdGU+PEF1dGhvcj5KYWNrPC9BdXRob3I+PFllYXI+MjAxMzwvWWVhcj48UmVj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</w:fldData>
        </w:fldChar>
      </w:r>
      <w:r w:rsidR="00795734">
        <w:instrText xml:space="preserve"> ADDIN EN.CITE.DATA </w:instrText>
      </w:r>
      <w:r w:rsidR="00795734">
        <w:fldChar w:fldCharType="end"/>
      </w:r>
      <w:r w:rsidR="00354DEC">
        <w:fldChar w:fldCharType="separate"/>
      </w:r>
      <w:r w:rsidR="00795734">
        <w:rPr>
          <w:noProof/>
        </w:rPr>
        <w:t>(</w:t>
      </w:r>
      <w:hyperlink w:anchor="_ENREF_45" w:tooltip="Jack, 2013 #1581" w:history="1">
        <w:r w:rsidR="00795734">
          <w:rPr>
            <w:noProof/>
          </w:rPr>
          <w:t>45</w:t>
        </w:r>
      </w:hyperlink>
      <w:r w:rsidR="00795734">
        <w:rPr>
          <w:noProof/>
        </w:rPr>
        <w:t>)</w:t>
      </w:r>
      <w:r w:rsidR="00354DEC">
        <w:fldChar w:fldCharType="end"/>
      </w:r>
      <w:r>
        <w:t>. An upd</w:t>
      </w:r>
      <w:r w:rsidR="00F84AF0">
        <w:t xml:space="preserve">ated model by Jack et al </w:t>
      </w:r>
      <w:r w:rsidR="00354DEC">
        <w:fldChar w:fldCharType="begin">
          <w:fldData xml:space="preserve">PEVuZE5vdGU+PENpdGU+PEF1dGhvcj5KYWNrPC9BdXRob3I+PFllYXI+MjAxMzwvWWVhcj48UmVj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</w:fldData>
        </w:fldChar>
      </w:r>
      <w:r w:rsidR="00795734">
        <w:instrText xml:space="preserve"> ADDIN EN.CITE </w:instrText>
      </w:r>
      <w:r w:rsidR="00795734">
        <w:fldChar w:fldCharType="begin">
          <w:fldData xml:space="preserve">PEVuZE5vdGU+PENpdGU+PEF1dGhvcj5KYWNrPC9BdXRob3I+PFllYXI+MjAxMzwvWWVhcj48UmVj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</w:fldData>
        </w:fldChar>
      </w:r>
      <w:r w:rsidR="00795734">
        <w:instrText xml:space="preserve"> ADDIN EN.CITE.DATA </w:instrText>
      </w:r>
      <w:r w:rsidR="00795734">
        <w:fldChar w:fldCharType="end"/>
      </w:r>
      <w:r w:rsidR="00354DEC">
        <w:fldChar w:fldCharType="separate"/>
      </w:r>
      <w:r w:rsidR="00795734">
        <w:rPr>
          <w:noProof/>
        </w:rPr>
        <w:t>(</w:t>
      </w:r>
      <w:hyperlink w:anchor="_ENREF_45" w:tooltip="Jack, 2013 #1581" w:history="1">
        <w:r w:rsidR="00795734">
          <w:rPr>
            <w:noProof/>
          </w:rPr>
          <w:t>45</w:t>
        </w:r>
      </w:hyperlink>
      <w:r w:rsidR="00795734">
        <w:rPr>
          <w:noProof/>
        </w:rPr>
        <w:t>)</w:t>
      </w:r>
      <w:r w:rsidR="00354DEC">
        <w:fldChar w:fldCharType="end"/>
      </w:r>
      <w:r w:rsidR="00F84AF0">
        <w:t xml:space="preserve"> retained the essential elements of the original, primarily adjusting only the horizontal axis from disease stage to years, recognizing the influence of cognitive reserve and other factors on the clinical stage of the disease whilst acknowledging that </w:t>
      </w:r>
      <w:r w:rsidR="0032763E">
        <w:t xml:space="preserve">the time scale of </w:t>
      </w:r>
      <w:r w:rsidR="00F84AF0">
        <w:t>this axis will vary in every individual. The original model has been cited more than 1200 times and has formed the basis for numerous studies that have substantially deepened our knowledge of AD pathophysiology. The revised model may well prove to have an equal or greater impact.</w:t>
      </w:r>
    </w:p>
    <w:p w:rsidR="00681BB7" w:rsidRDefault="00681BB7" w:rsidP="00C504B7">
      <w:pPr>
        <w:pStyle w:val="ListParagraph"/>
        <w:spacing w:line="360" w:lineRule="auto"/>
      </w:pPr>
    </w:p>
    <w:p w:rsidR="005B02D1" w:rsidRDefault="005B02D1" w:rsidP="00C504B7">
      <w:pPr>
        <w:spacing w:line="360" w:lineRule="auto"/>
        <w:rPr>
          <w:rStyle w:val="Emphasis"/>
        </w:rPr>
      </w:pPr>
      <w:r>
        <w:rPr>
          <w:rStyle w:val="Emphasis"/>
        </w:rPr>
        <w:t xml:space="preserve">A </w:t>
      </w:r>
      <w:r w:rsidR="00392911">
        <w:rPr>
          <w:rStyle w:val="Emphasis"/>
        </w:rPr>
        <w:t xml:space="preserve">CSF </w:t>
      </w:r>
      <w:r>
        <w:rPr>
          <w:rStyle w:val="Emphasis"/>
        </w:rPr>
        <w:t>biomarker signature for AD</w:t>
      </w:r>
    </w:p>
    <w:p w:rsidR="001E67A4" w:rsidRDefault="001E67A4" w:rsidP="00EA7B5D">
      <w:pPr>
        <w:shd w:val="clear" w:color="auto" w:fill="FFFFFF"/>
        <w:spacing w:line="360" w:lineRule="auto"/>
        <w:jc w:val="both"/>
      </w:pPr>
      <w:r>
        <w:t xml:space="preserve">As AD </w:t>
      </w:r>
      <w:r w:rsidR="005457AB">
        <w:t>biomar</w:t>
      </w:r>
      <w:r>
        <w:t>kers were being developed</w:t>
      </w:r>
      <w:r w:rsidR="005457AB">
        <w:t xml:space="preserve">, </w:t>
      </w:r>
      <w:r w:rsidR="00BB3A0C">
        <w:t xml:space="preserve">it was </w:t>
      </w:r>
      <w:r w:rsidR="000B2AD0">
        <w:t xml:space="preserve">suspected </w:t>
      </w:r>
      <w:r w:rsidR="00BB3A0C">
        <w:t xml:space="preserve">that patients could be cognitively normal but biomarker-positive, thereby </w:t>
      </w:r>
      <w:proofErr w:type="spellStart"/>
      <w:r w:rsidR="00BB3A0C">
        <w:t>harboring</w:t>
      </w:r>
      <w:proofErr w:type="spellEnd"/>
      <w:r w:rsidR="00BB3A0C">
        <w:t xml:space="preserve"> an increased risk for the development of the disease. </w:t>
      </w:r>
      <w:r w:rsidR="005457AB">
        <w:t xml:space="preserve"> </w:t>
      </w:r>
      <w:r w:rsidR="005D3CC4">
        <w:t xml:space="preserve">The </w:t>
      </w:r>
      <w:r w:rsidR="00BB3A0C">
        <w:t xml:space="preserve">question of </w:t>
      </w:r>
      <w:r w:rsidR="005D3CC4">
        <w:t xml:space="preserve">the level at which CSF biomarkers could be considered abnormal – the cut-point defining this change in risk – was therefore a pressing one. </w:t>
      </w:r>
      <w:r w:rsidR="005D3CC4">
        <w:rPr>
          <w:rFonts w:ascii="Trebuchet MS" w:eastAsia="Times New Roman" w:hAnsi="Trebuchet MS" w:cs="Times New Roman"/>
          <w:color w:val="404040"/>
          <w:sz w:val="20"/>
          <w:szCs w:val="20"/>
          <w:lang w:eastAsia="en-GB"/>
        </w:rPr>
        <w:t xml:space="preserve"> </w:t>
      </w:r>
      <w:r w:rsidR="005457AB">
        <w:t xml:space="preserve">Shaw et al </w:t>
      </w:r>
      <w:r w:rsidR="00354DEC">
        <w:fldChar w:fldCharType="begin">
          <w:fldData xml:space="preserve">PEVuZE5vdGU+PENpdGU+PEF1dGhvcj5TaGF3PC9BdXRob3I+PFllYXI+MjAwOTwvWWVhcj48UmVj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</w:fldData>
        </w:fldChar>
      </w:r>
      <w:r w:rsidR="00795734">
        <w:instrText xml:space="preserve"> ADDIN EN.CITE </w:instrText>
      </w:r>
      <w:r w:rsidR="00795734">
        <w:fldChar w:fldCharType="begin">
          <w:fldData xml:space="preserve">PEVuZE5vdGU+PENpdGU+PEF1dGhvcj5TaGF3PC9BdXRob3I+PFllYXI+MjAwOTwvWWVhcj48UmVj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</w:fldData>
        </w:fldChar>
      </w:r>
      <w:r w:rsidR="00795734">
        <w:instrText xml:space="preserve"> ADDIN EN.CITE.DATA </w:instrText>
      </w:r>
      <w:r w:rsidR="00795734">
        <w:fldChar w:fldCharType="end"/>
      </w:r>
      <w:r w:rsidR="00354DEC">
        <w:fldChar w:fldCharType="separate"/>
      </w:r>
      <w:r w:rsidR="00795734">
        <w:rPr>
          <w:noProof/>
        </w:rPr>
        <w:t>(</w:t>
      </w:r>
      <w:hyperlink w:anchor="_ENREF_52" w:tooltip="Shaw, 2009 #27" w:history="1">
        <w:r w:rsidR="00795734">
          <w:rPr>
            <w:noProof/>
          </w:rPr>
          <w:t>52</w:t>
        </w:r>
      </w:hyperlink>
      <w:r w:rsidR="00795734">
        <w:rPr>
          <w:noProof/>
        </w:rPr>
        <w:t>)</w:t>
      </w:r>
      <w:r w:rsidR="00354DEC">
        <w:fldChar w:fldCharType="end"/>
      </w:r>
      <w:r w:rsidR="005457AB">
        <w:t xml:space="preserve"> </w:t>
      </w:r>
      <w:r w:rsidR="005B02D1">
        <w:t>define</w:t>
      </w:r>
      <w:r w:rsidR="00020B6D">
        <w:t xml:space="preserve">d </w:t>
      </w:r>
      <w:r w:rsidR="00406150">
        <w:t xml:space="preserve">specific </w:t>
      </w:r>
      <w:r w:rsidR="00020B6D">
        <w:t xml:space="preserve">cut points </w:t>
      </w:r>
      <w:r w:rsidR="00743A60">
        <w:t xml:space="preserve">for a CSF signature for AD </w:t>
      </w:r>
      <w:r w:rsidR="005B02D1">
        <w:t xml:space="preserve">based on an ADNI-independent cohort of autopsy-confirmed AD </w:t>
      </w:r>
      <w:r w:rsidR="00525477">
        <w:t xml:space="preserve">and </w:t>
      </w:r>
      <w:r w:rsidR="00020B6D">
        <w:t>cognitively normal</w:t>
      </w:r>
      <w:r w:rsidR="00525477">
        <w:t xml:space="preserve"> patients</w:t>
      </w:r>
      <w:r w:rsidR="00743A60">
        <w:t xml:space="preserve">. This AD signature, which </w:t>
      </w:r>
      <w:r w:rsidR="00743A60" w:rsidRPr="005457AB">
        <w:rPr>
          <w:rFonts w:cstheme="minorHAnsi"/>
          <w:shd w:val="clear" w:color="auto" w:fill="FFFFFF"/>
        </w:rPr>
        <w:t>combine</w:t>
      </w:r>
      <w:r w:rsidR="00743A60">
        <w:rPr>
          <w:rFonts w:cstheme="minorHAnsi"/>
          <w:shd w:val="clear" w:color="auto" w:fill="FFFFFF"/>
        </w:rPr>
        <w:t>d</w:t>
      </w:r>
      <w:r w:rsidR="00743A60" w:rsidRPr="005457AB">
        <w:rPr>
          <w:rFonts w:cstheme="minorHAnsi"/>
          <w:shd w:val="clear" w:color="auto" w:fill="FFFFFF"/>
        </w:rPr>
        <w:t xml:space="preserve"> low Aβ</w:t>
      </w:r>
      <w:r w:rsidR="00743A60" w:rsidRPr="00020B6D">
        <w:rPr>
          <w:rStyle w:val="ja50-ce-inf"/>
          <w:rFonts w:cstheme="minorHAnsi"/>
          <w:shd w:val="clear" w:color="auto" w:fill="FFFFFF"/>
          <w:vertAlign w:val="subscript"/>
        </w:rPr>
        <w:t>42</w:t>
      </w:r>
      <w:r w:rsidR="00743A60" w:rsidRPr="00020B6D">
        <w:rPr>
          <w:rStyle w:val="apple-converted-space"/>
          <w:rFonts w:cstheme="minorHAnsi"/>
          <w:shd w:val="clear" w:color="auto" w:fill="FFFFFF"/>
          <w:vertAlign w:val="subscript"/>
        </w:rPr>
        <w:t> </w:t>
      </w:r>
      <w:r w:rsidR="00743A60">
        <w:rPr>
          <w:rFonts w:cstheme="minorHAnsi"/>
          <w:shd w:val="clear" w:color="auto" w:fill="FFFFFF"/>
        </w:rPr>
        <w:t>and high t-tau or p-tau</w:t>
      </w:r>
      <w:r w:rsidR="00743A60" w:rsidRPr="00020B6D">
        <w:rPr>
          <w:rFonts w:cstheme="minorHAnsi"/>
          <w:shd w:val="clear" w:color="auto" w:fill="FFFFFF"/>
          <w:vertAlign w:val="subscript"/>
        </w:rPr>
        <w:t>181</w:t>
      </w:r>
      <w:r w:rsidR="00743A60">
        <w:rPr>
          <w:rFonts w:cstheme="minorHAnsi"/>
          <w:shd w:val="clear" w:color="auto" w:fill="FFFFFF"/>
          <w:vertAlign w:val="subscript"/>
        </w:rPr>
        <w:t xml:space="preserve"> </w:t>
      </w:r>
      <w:r w:rsidR="00743A60" w:rsidRPr="005457AB">
        <w:rPr>
          <w:rFonts w:cstheme="minorHAnsi"/>
          <w:shd w:val="clear" w:color="auto" w:fill="FFFFFF"/>
        </w:rPr>
        <w:t>concentrations</w:t>
      </w:r>
      <w:r w:rsidR="00743A60">
        <w:rPr>
          <w:rFonts w:cstheme="minorHAnsi"/>
          <w:shd w:val="clear" w:color="auto" w:fill="FFFFFF"/>
        </w:rPr>
        <w:t xml:space="preserve">, was then applied to the ADNI cohort. </w:t>
      </w:r>
      <w:r w:rsidR="00020B6D">
        <w:t xml:space="preserve"> </w:t>
      </w:r>
      <w:r w:rsidR="005457AB">
        <w:rPr>
          <w:rFonts w:ascii="Trebuchet MS" w:hAnsi="Trebuchet MS"/>
          <w:color w:val="404040"/>
          <w:sz w:val="20"/>
          <w:szCs w:val="20"/>
          <w:shd w:val="clear" w:color="auto" w:fill="FFFFFF"/>
        </w:rPr>
        <w:t xml:space="preserve">  </w:t>
      </w:r>
      <w:r w:rsidR="00705C33">
        <w:t>D</w:t>
      </w:r>
      <w:r w:rsidR="005D3CC4">
        <w:t xml:space="preserve">e Meyer et al </w:t>
      </w:r>
      <w:r w:rsidR="00354DEC">
        <w:fldChar w:fldCharType="begin"/>
      </w:r>
      <w:r w:rsidR="00795734">
        <w:instrText xml:space="preserve"> ADDIN EN.CITE &lt;EndNote&gt;&lt;Cite&gt;&lt;Author&gt;De Meyer&lt;/Author&gt;&lt;Year&gt;2010&lt;/Year&gt;&lt;RecNum&gt;159&lt;/RecNum&gt;&lt;DisplayText&gt;(53)&lt;/DisplayText&gt;&lt;record&gt;&lt;rec-number&gt;159&lt;/rec-number&gt;&lt;foreign-keys&gt;&lt;key app="EN" db-id="fdewxtd56v0x55efrfk5ex0se05tz00x2d5w" timestamp="0"&gt;159&lt;/key&gt;&lt;/foreign-keys&gt;&lt;ref-type name="Journal Article"&gt;17&lt;/ref-type&gt;&lt;contributors&gt;&lt;authors&gt;&lt;author&gt;De Meyer, G.&lt;/author&gt;&lt;author&gt;Shapiro, F.&lt;/author&gt;&lt;author&gt;Vanderstichele, H.&lt;/author&gt;&lt;author&gt;Vanmechelen, E.&lt;/author&gt;&lt;author&gt;Engelborghs, S.&lt;/author&gt;&lt;author&gt;De Deyn, P. P.&lt;/author&gt;&lt;author&gt;Coart, E.&lt;/author&gt;&lt;author&gt;Hansson, O.&lt;/author&gt;&lt;author&gt;Minthon, L.&lt;/author&gt;&lt;author&gt;Zetterberg, H.&lt;/author&gt;&lt;author&gt;Blennow, K.&lt;/author&gt;&lt;author&gt;Shaw, L.&lt;/author&gt;&lt;author&gt;Trojanowski, J. Q.&lt;/author&gt;&lt;/authors&gt;&lt;/contributors&gt;&lt;auth-address&gt;Innogenetics, Industriepark Zwijnaarde 7, Box 4, B-9052 Gent, Belgium. hugovdr@innogenetics.be.&lt;/auth-address&gt;&lt;titles&gt;&lt;title&gt;Diagnosis-Independent Alzheimer Disease Biomarker Signature in Cognitively Normal Elderly People&lt;/title&gt;&lt;secondary-title&gt;Arch Neurol&lt;/secondary-title&gt;&lt;/titles&gt;&lt;periodical&gt;&lt;full-title&gt;Arch Neurol&lt;/full-title&gt;&lt;/periodical&gt;&lt;pages&gt;949-956&lt;/pages&gt;&lt;volume&gt;67&lt;/volume&gt;&lt;number&gt;8&lt;/number&gt;&lt;edition&gt;2010/08/11&lt;/edition&gt;&lt;dates&gt;&lt;year&gt;2010&lt;/year&gt;&lt;pub-dates&gt;&lt;date&gt;Aug&lt;/date&gt;&lt;/pub-dates&gt;&lt;/dates&gt;&lt;isbn&gt;1538-3687 (Electronic)&amp;#xD;0003-9942 (Linking)&lt;/isbn&gt;&lt;accession-num&gt;20697045&lt;/accession-num&gt;&lt;urls&gt;&lt;related-urls&gt;&lt;url&gt;http://www.ncbi.nlm.nih.gov/entrez/query.fcgi?cmd=Retrieve&amp;amp;db=PubMed&amp;amp;dopt=Citation&amp;amp;list_uids=20697045&lt;/url&gt;&lt;/related-urls&gt;&lt;/urls&gt;&lt;electronic-resource-num&gt;67/8/949 [pii]&amp;#xD;10.1001/archneurol.2010.179&lt;/electronic-resource-num&gt;&lt;language&gt;Eng&lt;/language&gt;&lt;/record&gt;&lt;/Cite&gt;&lt;/EndNote&gt;</w:instrText>
      </w:r>
      <w:r w:rsidR="00354DEC">
        <w:fldChar w:fldCharType="separate"/>
      </w:r>
      <w:r w:rsidR="00795734">
        <w:rPr>
          <w:noProof/>
        </w:rPr>
        <w:t>(</w:t>
      </w:r>
      <w:hyperlink w:anchor="_ENREF_53" w:tooltip="De Meyer, 2010 #159" w:history="1">
        <w:r w:rsidR="00795734">
          <w:rPr>
            <w:noProof/>
          </w:rPr>
          <w:t>53</w:t>
        </w:r>
      </w:hyperlink>
      <w:r w:rsidR="00795734">
        <w:rPr>
          <w:noProof/>
        </w:rPr>
        <w:t>)</w:t>
      </w:r>
      <w:r w:rsidR="00354DEC">
        <w:fldChar w:fldCharType="end"/>
      </w:r>
      <w:r w:rsidR="005D3CC4">
        <w:t xml:space="preserve"> </w:t>
      </w:r>
      <w:r w:rsidR="00FE4C7D">
        <w:t>focused their study of CSF biomarkers on</w:t>
      </w:r>
      <w:r w:rsidR="005D3CC4">
        <w:t xml:space="preserve"> cognitively normal </w:t>
      </w:r>
      <w:r w:rsidR="00705C33">
        <w:t>elderly and formulated a CSF biomarker signatu</w:t>
      </w:r>
      <w:r w:rsidR="00FE4C7D">
        <w:t xml:space="preserve">re almost identical to that of </w:t>
      </w:r>
      <w:r w:rsidR="00705C33">
        <w:t>Shaw et al – for example, the</w:t>
      </w:r>
      <w:r w:rsidR="00FE4C7D">
        <w:t>ir</w:t>
      </w:r>
      <w:r w:rsidR="00705C33" w:rsidRPr="00FE4C7D">
        <w:rPr>
          <w:rFonts w:ascii="Symbol" w:hAnsi="Symbol"/>
        </w:rPr>
        <w:t></w:t>
      </w:r>
      <w:r w:rsidR="00705C33" w:rsidRPr="00FE4C7D">
        <w:rPr>
          <w:rFonts w:ascii="Symbol" w:hAnsi="Symbol"/>
        </w:rPr>
        <w:t></w:t>
      </w:r>
      <w:r w:rsidR="00705C33" w:rsidRPr="00FE4C7D">
        <w:rPr>
          <w:rFonts w:ascii="Symbol" w:hAnsi="Symbol"/>
        </w:rPr>
        <w:t></w:t>
      </w:r>
      <w:r w:rsidR="00705C33" w:rsidRPr="00FE4C7D">
        <w:rPr>
          <w:vertAlign w:val="subscript"/>
        </w:rPr>
        <w:t>42</w:t>
      </w:r>
      <w:r w:rsidR="00705C33">
        <w:t xml:space="preserve"> cut-off was 188pg/ml </w:t>
      </w:r>
      <w:r w:rsidR="00FE4C7D">
        <w:t xml:space="preserve">compared to 192 </w:t>
      </w:r>
      <w:proofErr w:type="spellStart"/>
      <w:r w:rsidR="00FE4C7D">
        <w:t>pg</w:t>
      </w:r>
      <w:proofErr w:type="spellEnd"/>
      <w:r w:rsidR="00FE4C7D">
        <w:t>/ml in the former</w:t>
      </w:r>
      <w:r w:rsidR="005D3CC4">
        <w:t xml:space="preserve">. </w:t>
      </w:r>
      <w:r w:rsidR="00FE4C7D">
        <w:t>Unexpectedly, they found that a third of patients possessed the signature which suggested that AD pathology develops at a much earlier stage than had been</w:t>
      </w:r>
      <w:r w:rsidR="00EA7B5D">
        <w:t xml:space="preserve"> previously envisioned (Figure 3</w:t>
      </w:r>
      <w:r w:rsidR="00FE4C7D">
        <w:t>).</w:t>
      </w:r>
      <w:r w:rsidR="005D3CC4">
        <w:t xml:space="preserve"> </w:t>
      </w:r>
      <w:r w:rsidR="004A79DD">
        <w:t xml:space="preserve">This discovery would lead eventually to the finding that abnormal changes in some markers can be detected up to 10 years in advance of clinical symptoms and is in accordance with the more recent view of AD being a continuum of disease ending in dementia </w:t>
      </w:r>
      <w:r w:rsidR="00354DEC">
        <w:fldChar w:fldCharType="begin">
          <w:fldData xml:space="preserve">PEVuZE5vdGU+PENpdGU+PEF1dGhvcj5CdWNoaGF2ZTwvQXV0aG9yPjxZZWFyPjIwMTI8L1llYXI+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</w:fldData>
        </w:fldChar>
      </w:r>
      <w:r w:rsidR="00795734">
        <w:instrText xml:space="preserve"> ADDIN EN.CITE </w:instrText>
      </w:r>
      <w:r w:rsidR="00795734">
        <w:fldChar w:fldCharType="begin">
          <w:fldData xml:space="preserve">PEVuZE5vdGU+PENpdGU+PEF1dGhvcj5CdWNoaGF2ZTwvQXV0aG9yPjxZZWFyPjIwMTI8L1llYXI+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</w:fldData>
        </w:fldChar>
      </w:r>
      <w:r w:rsidR="00795734">
        <w:instrText xml:space="preserve"> ADDIN EN.CITE.DATA </w:instrText>
      </w:r>
      <w:r w:rsidR="00795734">
        <w:fldChar w:fldCharType="end"/>
      </w:r>
      <w:r w:rsidR="00354DEC">
        <w:fldChar w:fldCharType="separate"/>
      </w:r>
      <w:r w:rsidR="00795734">
        <w:rPr>
          <w:noProof/>
        </w:rPr>
        <w:t>(</w:t>
      </w:r>
      <w:hyperlink w:anchor="_ENREF_54" w:tooltip="Buchhave, 2012 #1735" w:history="1">
        <w:r w:rsidR="00795734">
          <w:rPr>
            <w:noProof/>
          </w:rPr>
          <w:t>54</w:t>
        </w:r>
      </w:hyperlink>
      <w:r w:rsidR="00795734">
        <w:rPr>
          <w:noProof/>
        </w:rPr>
        <w:t xml:space="preserve">, </w:t>
      </w:r>
      <w:hyperlink w:anchor="_ENREF_55" w:tooltip="Randall, 2013 #1736" w:history="1">
        <w:r w:rsidR="00795734">
          <w:rPr>
            <w:noProof/>
          </w:rPr>
          <w:t>55</w:t>
        </w:r>
      </w:hyperlink>
      <w:r w:rsidR="00795734">
        <w:rPr>
          <w:noProof/>
        </w:rPr>
        <w:t>)</w:t>
      </w:r>
      <w:r w:rsidR="00354DEC">
        <w:fldChar w:fldCharType="end"/>
      </w:r>
      <w:r w:rsidR="004A79DD">
        <w:t xml:space="preserve">. </w:t>
      </w:r>
      <w:r w:rsidR="00FE4C7D">
        <w:t xml:space="preserve">The AD CSF biomarker signature has proved </w:t>
      </w:r>
      <w:r w:rsidR="005457AB">
        <w:t>remarkably accurate in diagnosing AD, reaching a sensitiv</w:t>
      </w:r>
      <w:r>
        <w:t>it</w:t>
      </w:r>
      <w:r w:rsidR="005457AB">
        <w:t>y of 90-95% and a specificity of around 90%</w:t>
      </w:r>
      <w:r>
        <w:t xml:space="preserve"> </w:t>
      </w:r>
      <w:r w:rsidR="00354DEC">
        <w:fldChar w:fldCharType="begin">
          <w:fldData xml:space="preserve">PEVuZE5vdGU+PENpdGU+PEF1dGhvcj5EdWJvaXM8L0F1dGhvcj48WWVhcj4yMDE0PC9ZZWFyPjxS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</w:fldData>
        </w:fldChar>
      </w:r>
      <w:r w:rsidR="00795734">
        <w:instrText xml:space="preserve"> ADDIN EN.CITE </w:instrText>
      </w:r>
      <w:r w:rsidR="00795734">
        <w:fldChar w:fldCharType="begin">
          <w:fldData xml:space="preserve">PEVuZE5vdGU+PENpdGU+PEF1dGhvcj5EdWJvaXM8L0F1dGhvcj48WWVhcj4yMDE0PC9ZZWFyPjxS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</w:fldData>
        </w:fldChar>
      </w:r>
      <w:r w:rsidR="00795734">
        <w:instrText xml:space="preserve"> ADDIN EN.CITE.DATA </w:instrText>
      </w:r>
      <w:r w:rsidR="00795734">
        <w:fldChar w:fldCharType="end"/>
      </w:r>
      <w:r w:rsidR="00354DEC">
        <w:fldChar w:fldCharType="separate"/>
      </w:r>
      <w:r w:rsidR="00795734">
        <w:rPr>
          <w:noProof/>
        </w:rPr>
        <w:t>(</w:t>
      </w:r>
      <w:hyperlink w:anchor="_ENREF_56" w:tooltip="Dubois, 2014 #1725" w:history="1">
        <w:r w:rsidR="00795734">
          <w:rPr>
            <w:noProof/>
          </w:rPr>
          <w:t>56</w:t>
        </w:r>
      </w:hyperlink>
      <w:r w:rsidR="00795734">
        <w:rPr>
          <w:noProof/>
        </w:rPr>
        <w:t>)</w:t>
      </w:r>
      <w:r w:rsidR="00354DEC">
        <w:fldChar w:fldCharType="end"/>
      </w:r>
      <w:r w:rsidR="006D5629">
        <w:t xml:space="preserve">. Diagnostic accuracy </w:t>
      </w:r>
      <w:r w:rsidR="00FE4C7D">
        <w:t xml:space="preserve">has been </w:t>
      </w:r>
      <w:r w:rsidR="006D5629">
        <w:t xml:space="preserve">further enhanced </w:t>
      </w:r>
      <w:r w:rsidR="00FE4C7D">
        <w:t xml:space="preserve">by the addition of </w:t>
      </w:r>
      <w:r>
        <w:t xml:space="preserve">other neuroimaging and clinical measures </w:t>
      </w:r>
      <w:r w:rsidR="00354DEC">
        <w:fldChar w:fldCharType="begin">
          <w:fldData xml:space="preserve">PEVuZE5vdGU+PENpdGU+PEF1dGhvcj5XZWluZXI8L0F1dGhvcj48WWVhcj4yMDEzPC9ZZWFyPjxS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</w:fldData>
        </w:fldChar>
      </w:r>
      <w:r w:rsidR="00795734">
        <w:instrText xml:space="preserve"> ADDIN EN.CITE </w:instrText>
      </w:r>
      <w:r w:rsidR="00795734">
        <w:fldChar w:fldCharType="begin">
          <w:fldData xml:space="preserve">PEVuZE5vdGU+PENpdGU+PEF1dGhvcj5XZWluZXI8L0F1dGhvcj48WWVhcj4yMDEzPC9ZZWFyPjxS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</w:fldData>
        </w:fldChar>
      </w:r>
      <w:r w:rsidR="00795734">
        <w:instrText xml:space="preserve"> ADDIN EN.CITE.DATA </w:instrText>
      </w:r>
      <w:r w:rsidR="00795734">
        <w:fldChar w:fldCharType="end"/>
      </w:r>
      <w:r w:rsidR="00354DEC">
        <w:fldChar w:fldCharType="separate"/>
      </w:r>
      <w:r w:rsidR="00795734">
        <w:rPr>
          <w:noProof/>
        </w:rPr>
        <w:t>(</w:t>
      </w:r>
      <w:hyperlink w:anchor="_ENREF_42" w:tooltip="Weiner, 2013 #1727" w:history="1">
        <w:r w:rsidR="00795734">
          <w:rPr>
            <w:noProof/>
          </w:rPr>
          <w:t>42</w:t>
        </w:r>
      </w:hyperlink>
      <w:r w:rsidR="00795734">
        <w:rPr>
          <w:noProof/>
        </w:rPr>
        <w:t>)</w:t>
      </w:r>
      <w:r w:rsidR="00354DEC">
        <w:fldChar w:fldCharType="end"/>
      </w:r>
      <w:r>
        <w:t xml:space="preserve">. </w:t>
      </w:r>
      <w:r w:rsidR="00FE4C7D">
        <w:t>These cut point values have become widely accepted as the research standard with these two papers garnering over 900 citations.</w:t>
      </w:r>
    </w:p>
    <w:p w:rsidR="008723A2" w:rsidRPr="00D52AEE" w:rsidRDefault="008723A2" w:rsidP="00C504B7">
      <w:pPr>
        <w:pStyle w:val="EndNoteBibliography"/>
        <w:spacing w:line="360" w:lineRule="auto"/>
        <w:rPr>
          <w:rStyle w:val="Emphasis"/>
        </w:rPr>
      </w:pPr>
      <w:r w:rsidRPr="00D52AEE">
        <w:rPr>
          <w:rStyle w:val="Emphasis"/>
        </w:rPr>
        <w:t>Diagnosis and prediction of future decline</w:t>
      </w:r>
    </w:p>
    <w:p w:rsidR="008723A2" w:rsidRDefault="00EE1DD0" w:rsidP="00C504B7">
      <w:pPr>
        <w:pStyle w:val="EndNoteBibliography"/>
        <w:spacing w:line="360" w:lineRule="auto"/>
        <w:jc w:val="both"/>
      </w:pPr>
      <w:r>
        <w:t xml:space="preserve">Although </w:t>
      </w:r>
      <w:r w:rsidRPr="00EE1DD0">
        <w:t>diagnostic classification and the prediction of future decline were not original goals of</w:t>
      </w:r>
      <w:r>
        <w:t xml:space="preserve"> ADNI, the initiative has generated a rich data set with which to explore new approaches to these challenges. Initially, cross-sectional information was targeted for both classification and prediction and more recently, longitudinal data have been used in the prediction of factors indicating clinical decline.  In 2009, twin papers by the Vemuri et al first reported the use of combinations of MRI and CSF biomarkers for AD diagnosis </w:t>
      </w:r>
      <w:r w:rsidR="00354DEC">
        <w:fldChar w:fldCharType="begin">
          <w:fldData xml:space="preserve">PEVuZE5vdGU+PENpdGU+PEF1dGhvcj5WZW11cmk8L0F1dGhvcj48WWVhcj4yMDA5PC9ZZWFyPjxS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</w:fldData>
        </w:fldChar>
      </w:r>
      <w:r w:rsidR="00795734">
        <w:instrText xml:space="preserve"> ADDIN EN.CITE </w:instrText>
      </w:r>
      <w:r w:rsidR="00795734">
        <w:fldChar w:fldCharType="begin">
          <w:fldData xml:space="preserve">PEVuZE5vdGU+PENpdGU+PEF1dGhvcj5WZW11cmk8L0F1dGhvcj48WWVhcj4yMDA5PC9ZZWFyPjxS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</w:fldData>
        </w:fldChar>
      </w:r>
      <w:r w:rsidR="00795734">
        <w:instrText xml:space="preserve"> ADDIN EN.CITE.DATA </w:instrText>
      </w:r>
      <w:r w:rsidR="00795734">
        <w:fldChar w:fldCharType="end"/>
      </w:r>
      <w:r w:rsidR="00354DEC">
        <w:fldChar w:fldCharType="separate"/>
      </w:r>
      <w:r w:rsidR="00795734">
        <w:t>(</w:t>
      </w:r>
      <w:hyperlink w:anchor="_ENREF_57" w:tooltip="Vemuri, 2009 #1530" w:history="1">
        <w:r w:rsidR="00795734">
          <w:t>57</w:t>
        </w:r>
      </w:hyperlink>
      <w:r w:rsidR="00795734">
        <w:t>)</w:t>
      </w:r>
      <w:r w:rsidR="00354DEC">
        <w:fldChar w:fldCharType="end"/>
      </w:r>
      <w:r>
        <w:t xml:space="preserve"> and the prediction of future clinical change</w:t>
      </w:r>
      <w:r w:rsidR="004F28BF">
        <w:t xml:space="preserve"> </w:t>
      </w:r>
      <w:r w:rsidR="00354DEC">
        <w:fldChar w:fldCharType="begin">
          <w:fldData xml:space="preserve">PEVuZE5vdGU+PENpdGU+PEF1dGhvcj5WZW11cmk8L0F1dGhvcj48WWVhcj4yMDA5PC9ZZWFyPjxS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</w:fldData>
        </w:fldChar>
      </w:r>
      <w:r w:rsidR="00795734">
        <w:instrText xml:space="preserve"> ADDIN EN.CITE </w:instrText>
      </w:r>
      <w:r w:rsidR="00795734">
        <w:fldChar w:fldCharType="begin">
          <w:fldData xml:space="preserve">PEVuZE5vdGU+PENpdGU+PEF1dGhvcj5WZW11cmk8L0F1dGhvcj48WWVhcj4yMDA5PC9ZZWFyPjxS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</w:fldData>
        </w:fldChar>
      </w:r>
      <w:r w:rsidR="00795734">
        <w:instrText xml:space="preserve"> ADDIN EN.CITE.DATA </w:instrText>
      </w:r>
      <w:r w:rsidR="00795734">
        <w:fldChar w:fldCharType="end"/>
      </w:r>
      <w:r w:rsidR="00354DEC">
        <w:fldChar w:fldCharType="separate"/>
      </w:r>
      <w:r w:rsidR="00795734">
        <w:t>(</w:t>
      </w:r>
      <w:hyperlink w:anchor="_ENREF_58" w:tooltip="Vemuri, 2009 #63" w:history="1">
        <w:r w:rsidR="00795734">
          <w:t>58</w:t>
        </w:r>
      </w:hyperlink>
      <w:r w:rsidR="00795734">
        <w:t>)</w:t>
      </w:r>
      <w:r w:rsidR="00354DEC">
        <w:fldChar w:fldCharType="end"/>
      </w:r>
      <w:r w:rsidR="004F28BF">
        <w:t xml:space="preserve"> in the ADNI dataset. The first paper reported that while CSF biomarkers were not correlated with cognitive measures in any patient group, they acted to increase the diagnostic accuracy of MRI biomarkers. Likewise in the second paper, CSF biomarkers augmented the ability of MRI biomarkers to predict</w:t>
      </w:r>
      <w:r w:rsidR="001D08FC">
        <w:t xml:space="preserve"> subsequent cognitive decline</w:t>
      </w:r>
      <w:r w:rsidR="004F28BF">
        <w:t>.</w:t>
      </w:r>
      <w:r w:rsidR="001D08FC">
        <w:t xml:space="preserve"> Currently cited by over 400 papers, these studies formed the basis for many subsequent diagnosis and prediction papers and ultimately lead to far more refined methods </w:t>
      </w:r>
      <w:r w:rsidR="001D08FC">
        <w:lastRenderedPageBreak/>
        <w:t>for the selection of clinical trial populations that were likely to show measurable clinical decline within the length of the trial.</w:t>
      </w:r>
    </w:p>
    <w:p w:rsidR="00482FA5" w:rsidRDefault="00482FA5" w:rsidP="00C504B7">
      <w:pPr>
        <w:pStyle w:val="EndNoteBibliography"/>
        <w:spacing w:line="360" w:lineRule="auto"/>
        <w:jc w:val="both"/>
        <w:rPr>
          <w:szCs w:val="18"/>
        </w:rPr>
      </w:pPr>
      <w:r>
        <w:rPr>
          <w:szCs w:val="18"/>
        </w:rPr>
        <w:t>As methods were developed for the automatic classification of AD pa</w:t>
      </w:r>
      <w:r w:rsidR="00F90BFC">
        <w:rPr>
          <w:szCs w:val="18"/>
        </w:rPr>
        <w:t>tients using anatomical MR data</w:t>
      </w:r>
      <w:r>
        <w:rPr>
          <w:szCs w:val="18"/>
        </w:rPr>
        <w:t xml:space="preserve">, the need arose for a standardized side-by-side comparison of </w:t>
      </w:r>
      <w:r w:rsidR="00250320">
        <w:rPr>
          <w:szCs w:val="18"/>
        </w:rPr>
        <w:t xml:space="preserve">different </w:t>
      </w:r>
      <w:r w:rsidR="00F90BFC">
        <w:rPr>
          <w:szCs w:val="18"/>
        </w:rPr>
        <w:t>pre-processing strategies on classification accuracy</w:t>
      </w:r>
      <w:r>
        <w:rPr>
          <w:szCs w:val="18"/>
        </w:rPr>
        <w:t xml:space="preserve">. Cuingnet et al </w:t>
      </w:r>
      <w:r w:rsidR="00354DEC">
        <w:rPr>
          <w:szCs w:val="18"/>
        </w:rPr>
        <w:fldChar w:fldCharType="begin"/>
      </w:r>
      <w:r w:rsidR="00795734">
        <w:rPr>
          <w:szCs w:val="18"/>
        </w:rPr>
        <w:instrText xml:space="preserve"> ADDIN EN.CITE &lt;EndNote&gt;&lt;Cite&gt;&lt;Author&gt;Cuingnet&lt;/Author&gt;&lt;Year&gt;2010&lt;/Year&gt;&lt;RecNum&gt;133&lt;/RecNum&gt;&lt;DisplayText&gt;(59)&lt;/DisplayText&gt;&lt;record&gt;&lt;rec-number&gt;133&lt;/rec-number&gt;&lt;foreign-keys&gt;&lt;key app="EN" db-id="fdewxtd56v0x55efrfk5ex0se05tz00x2d5w" timestamp="0"&gt;133&lt;/key&gt;&lt;/foreign-keys&gt;&lt;ref-type name="Journal Article"&gt;17&lt;/ref-type&gt;&lt;contributors&gt;&lt;authors&gt;&lt;author&gt;Cuingnet, R.&lt;/author&gt;&lt;author&gt;Gerardin, E.&lt;/author&gt;&lt;author&gt;Tessieras, J.&lt;/author&gt;&lt;author&gt;Auzias, G.&lt;/author&gt;&lt;author&gt;Lehericy, S.&lt;/author&gt;&lt;author&gt;Habert, M. O.&lt;/author&gt;&lt;author&gt;Chupin, M.&lt;/author&gt;&lt;author&gt;Benali, H.&lt;/author&gt;&lt;author&gt;Colliot, O.&lt;/author&gt;&lt;/authors&gt;&lt;/contributors&gt;&lt;auth-address&gt;UPMC Universite Paris 6, UMR 7225, UMR_S 975, Centre de Recherche de l&amp;apos;Institut du Cerveau et de la Moelle epiniere (CRICM), Paris, F-75013, France; CNRS, UMR 7225, CRICM, Paris, F-75013, France; Inserm, UMR_S 975, CRICM, Paris, F-75013, France; Inserm, UMR_S 678, LIF, Paris, F-75013, France.&lt;/auth-address&gt;&lt;titles&gt;&lt;title&gt;Automatic classification of patients with Alzheimer&amp;apos;s disease from structural MRI: A comparison of ten methods using the ADNI database&lt;/title&gt;&lt;secondary-title&gt;Neuroimage&lt;/secondary-title&gt;&lt;/titles&gt;&lt;periodical&gt;&lt;full-title&gt;Neuroimage&lt;/full-title&gt;&lt;/periodical&gt;&lt;pages&gt;766-781&lt;/pages&gt;&lt;volume&gt;56&lt;/volume&gt;&lt;number&gt;2&lt;/number&gt;&lt;edition&gt;2010/06/15&lt;/edition&gt;&lt;dates&gt;&lt;year&gt;2010&lt;/year&gt;&lt;pub-dates&gt;&lt;date&gt;Jun 11&lt;/date&gt;&lt;/pub-dates&gt;&lt;/dates&gt;&lt;isbn&gt;1095-9572 (Electronic)&amp;#xD;1053-8119 (Linking)&lt;/isbn&gt;&lt;accession-num&gt;20542124&lt;/accession-num&gt;&lt;urls&gt;&lt;related-urls&gt;&lt;url&gt;http://www.ncbi.nlm.nih.gov/entrez/query.fcgi?cmd=Retrieve&amp;amp;db=PubMed&amp;amp;dopt=Citation&amp;amp;list_uids=20542124&lt;/url&gt;&lt;/related-urls&gt;&lt;/urls&gt;&lt;electronic-resource-num&gt;S1053-8119(10)00857-8 [pii]&amp;#xD;10.1016/j.neuroimage.2010.06.013&lt;/electronic-resource-num&gt;&lt;language&gt;Eng&lt;/language&gt;&lt;/record&gt;&lt;/Cite&gt;&lt;/EndNote&gt;</w:instrText>
      </w:r>
      <w:r w:rsidR="00354DEC">
        <w:rPr>
          <w:szCs w:val="18"/>
        </w:rPr>
        <w:fldChar w:fldCharType="separate"/>
      </w:r>
      <w:r w:rsidR="00795734">
        <w:rPr>
          <w:szCs w:val="18"/>
        </w:rPr>
        <w:t>(</w:t>
      </w:r>
      <w:hyperlink w:anchor="_ENREF_59" w:tooltip="Cuingnet, 2010 #133" w:history="1">
        <w:r w:rsidR="00795734">
          <w:rPr>
            <w:szCs w:val="18"/>
          </w:rPr>
          <w:t>59</w:t>
        </w:r>
      </w:hyperlink>
      <w:r w:rsidR="00795734">
        <w:rPr>
          <w:szCs w:val="18"/>
        </w:rPr>
        <w:t>)</w:t>
      </w:r>
      <w:r w:rsidR="00354DEC">
        <w:rPr>
          <w:szCs w:val="18"/>
        </w:rPr>
        <w:fldChar w:fldCharType="end"/>
      </w:r>
      <w:r>
        <w:rPr>
          <w:szCs w:val="18"/>
        </w:rPr>
        <w:t xml:space="preserve"> compared to 5 voxel – based approaches, three cortical approaches, and two methods based on hippocampal shape</w:t>
      </w:r>
      <w:r w:rsidR="00250320">
        <w:rPr>
          <w:szCs w:val="18"/>
        </w:rPr>
        <w:t xml:space="preserve"> and volume using ADNI data. This</w:t>
      </w:r>
      <w:r>
        <w:rPr>
          <w:szCs w:val="18"/>
        </w:rPr>
        <w:t xml:space="preserve"> thorough study allowed researchers </w:t>
      </w:r>
      <w:r w:rsidR="00250320">
        <w:rPr>
          <w:szCs w:val="18"/>
        </w:rPr>
        <w:t>to directly compare</w:t>
      </w:r>
      <w:r>
        <w:rPr>
          <w:szCs w:val="18"/>
        </w:rPr>
        <w:t xml:space="preserve"> </w:t>
      </w:r>
      <w:r w:rsidR="00250320">
        <w:rPr>
          <w:szCs w:val="18"/>
        </w:rPr>
        <w:t xml:space="preserve">these </w:t>
      </w:r>
      <w:r>
        <w:rPr>
          <w:szCs w:val="18"/>
        </w:rPr>
        <w:t>methodologies</w:t>
      </w:r>
      <w:r w:rsidR="00250320">
        <w:rPr>
          <w:szCs w:val="18"/>
        </w:rPr>
        <w:t xml:space="preserve"> which had been originally published using</w:t>
      </w:r>
      <w:r>
        <w:rPr>
          <w:szCs w:val="18"/>
        </w:rPr>
        <w:t xml:space="preserve"> different data sets and parameters</w:t>
      </w:r>
      <w:r w:rsidR="00250320">
        <w:rPr>
          <w:szCs w:val="18"/>
        </w:rPr>
        <w:t>,</w:t>
      </w:r>
      <w:r>
        <w:rPr>
          <w:szCs w:val="18"/>
        </w:rPr>
        <w:t xml:space="preserve"> and consequently became an essential reference for the development of automatic classification strategies.</w:t>
      </w:r>
    </w:p>
    <w:p w:rsidR="00250320" w:rsidRDefault="00250C04" w:rsidP="00FD4B39">
      <w:pPr>
        <w:shd w:val="clear" w:color="auto" w:fill="FFFFFF"/>
        <w:spacing w:after="0" w:line="360" w:lineRule="auto"/>
        <w:jc w:val="both"/>
        <w:rPr>
          <w:szCs w:val="18"/>
        </w:rPr>
      </w:pPr>
      <w:r>
        <w:rPr>
          <w:szCs w:val="18"/>
        </w:rPr>
        <w:t xml:space="preserve">The selection of AD-like features from imaging data enabled multivariate classification by reducing the "curse of dimensionality". Likewise, the selection of features that are most AD-like across multiple modalities was critical step in constructing an accurate classifier. </w:t>
      </w:r>
      <w:r w:rsidR="001B75F7">
        <w:rPr>
          <w:rFonts w:ascii="Arial" w:eastAsia="Times New Roman" w:hAnsi="Arial" w:cs="Arial"/>
          <w:color w:val="000000"/>
          <w:sz w:val="20"/>
          <w:szCs w:val="20"/>
          <w:lang w:val="en-US" w:eastAsia="en-GB"/>
        </w:rPr>
        <w:t xml:space="preserve">Chen et al </w:t>
      </w:r>
      <w:r w:rsidR="001B75F7">
        <w:rPr>
          <w:rFonts w:ascii="Arial" w:eastAsia="Times New Roman" w:hAnsi="Arial" w:cs="Arial"/>
          <w:color w:val="000000"/>
          <w:sz w:val="20"/>
          <w:szCs w:val="20"/>
          <w:lang w:val="en-US" w:eastAsia="en-GB"/>
        </w:rPr>
        <w:fldChar w:fldCharType="begin"/>
      </w:r>
      <w:r w:rsidR="00795734">
        <w:rPr>
          <w:rFonts w:ascii="Arial" w:eastAsia="Times New Roman" w:hAnsi="Arial" w:cs="Arial"/>
          <w:color w:val="000000"/>
          <w:sz w:val="20"/>
          <w:szCs w:val="20"/>
          <w:lang w:val="en-US" w:eastAsia="en-GB"/>
        </w:rPr>
        <w:instrText xml:space="preserve"> ADDIN EN.CITE &lt;EndNote&gt;&lt;Cite&gt;&lt;Author&gt;Chen&lt;/Author&gt;&lt;Year&gt;2011&lt;/Year&gt;&lt;RecNum&gt;225&lt;/RecNum&gt;&lt;DisplayText&gt;(60)&lt;/DisplayText&gt;&lt;record&gt;&lt;rec-number&gt;225&lt;/rec-number&gt;&lt;foreign-keys&gt;&lt;key app="EN" db-id="fdewxtd56v0x55efrfk5ex0se05tz00x2d5w" timestamp="1303757083"&gt;225&lt;/key&gt;&lt;/foreign-keys&gt;&lt;ref-type name="Journal Article"&gt;17&lt;/ref-type&gt;&lt;contributors&gt;&lt;authors&gt;&lt;author&gt;Chen, K.&lt;/author&gt;&lt;author&gt;Ayutyanont, N.&lt;/author&gt;&lt;author&gt;Langbaum, J. B.&lt;/author&gt;&lt;author&gt;Fleisher, A. S.&lt;/author&gt;&lt;author&gt;Reschke, C.&lt;/author&gt;&lt;author&gt;Lee, W.&lt;/author&gt;&lt;author&gt;Liu, X.&lt;/author&gt;&lt;author&gt;Bandy, D.&lt;/author&gt;&lt;author&gt;Alexander, G. E.&lt;/author&gt;&lt;author&gt;Thompson, P. M.&lt;/author&gt;&lt;author&gt;Shaw, L.&lt;/author&gt;&lt;author&gt;Trojanowski, J. Q.&lt;/author&gt;&lt;author&gt;Jack, C. R., Jr.&lt;/author&gt;&lt;author&gt;Landau, S. M.&lt;/author&gt;&lt;author&gt;Foster, N. L.&lt;/author&gt;&lt;author&gt;Harvey, D. J.&lt;/author&gt;&lt;author&gt;Weiner, M. W.&lt;/author&gt;&lt;author&gt;Koeppe, R. A.&lt;/author&gt;&lt;author&gt;Jagust, W. J.&lt;/author&gt;&lt;author&gt;Reiman, E. M.&lt;/author&gt;&lt;/authors&gt;&lt;/contributors&gt;&lt;auth-address&gt;Banner Alzheimer&amp;apos;s Institute and Banner Good Samaritan PET Center, Phoenix, AZ, USA; Department of Mathematics and Statistics, Arizona State University, Tempe, AZ, USA; Arizona Alzheimer&amp;apos;s Consortium, Phoenix, AZ, USA.&lt;/auth-address&gt;&lt;titles&gt;&lt;title&gt;Characterizing Alzheimer&amp;apos;s disease using a hypometabolic convergence index&lt;/title&gt;&lt;secondary-title&gt;Neuroimage&lt;/secondary-title&gt;&lt;/titles&gt;&lt;periodical&gt;&lt;full-title&gt;Neuroimage&lt;/full-title&gt;&lt;/periodical&gt;&lt;pages&gt;52-60&lt;/pages&gt;&lt;volume&gt;56&lt;/volume&gt;&lt;number&gt;1&lt;/number&gt;&lt;edition&gt;2011/02/01&lt;/edition&gt;&lt;dates&gt;&lt;year&gt;2011&lt;/year&gt;&lt;pub-dates&gt;&lt;date&gt;May 1&lt;/date&gt;&lt;/pub-dates&gt;&lt;/dates&gt;&lt;isbn&gt;1095-9572 (Electronic)&amp;#xD;1053-8119 (Linking)&lt;/isbn&gt;&lt;accession-num&gt;21276856&lt;/accession-num&gt;&lt;urls&gt;&lt;/urls&gt;&lt;custom2&gt;3066300&lt;/custom2&gt;&lt;electronic-resource-num&gt;10.1016/j.neuroimage.2011.01.049&lt;/electronic-resource-num&gt;&lt;remote-database-provider&gt;NLM&lt;/remote-database-provider&gt;&lt;language&gt;eng&lt;/language&gt;&lt;/record&gt;&lt;/Cite&gt;&lt;/EndNote&gt;</w:instrText>
      </w:r>
      <w:r w:rsidR="001B75F7">
        <w:rPr>
          <w:rFonts w:ascii="Arial" w:eastAsia="Times New Roman" w:hAnsi="Arial" w:cs="Arial"/>
          <w:color w:val="000000"/>
          <w:sz w:val="20"/>
          <w:szCs w:val="20"/>
          <w:lang w:val="en-US" w:eastAsia="en-GB"/>
        </w:rPr>
        <w:fldChar w:fldCharType="separate"/>
      </w:r>
      <w:r w:rsidR="00795734">
        <w:rPr>
          <w:rFonts w:ascii="Arial" w:eastAsia="Times New Roman" w:hAnsi="Arial" w:cs="Arial"/>
          <w:noProof/>
          <w:color w:val="000000"/>
          <w:sz w:val="20"/>
          <w:szCs w:val="20"/>
          <w:lang w:val="en-US" w:eastAsia="en-GB"/>
        </w:rPr>
        <w:t>(</w:t>
      </w:r>
      <w:hyperlink w:anchor="_ENREF_60" w:tooltip="Chen, 2011 #225" w:history="1">
        <w:r w:rsidR="00795734">
          <w:rPr>
            <w:rFonts w:ascii="Arial" w:eastAsia="Times New Roman" w:hAnsi="Arial" w:cs="Arial"/>
            <w:noProof/>
            <w:color w:val="000000"/>
            <w:sz w:val="20"/>
            <w:szCs w:val="20"/>
            <w:lang w:val="en-US" w:eastAsia="en-GB"/>
          </w:rPr>
          <w:t>60</w:t>
        </w:r>
      </w:hyperlink>
      <w:r w:rsidR="00795734">
        <w:rPr>
          <w:rFonts w:ascii="Arial" w:eastAsia="Times New Roman" w:hAnsi="Arial" w:cs="Arial"/>
          <w:noProof/>
          <w:color w:val="000000"/>
          <w:sz w:val="20"/>
          <w:szCs w:val="20"/>
          <w:lang w:val="en-US" w:eastAsia="en-GB"/>
        </w:rPr>
        <w:t>)</w:t>
      </w:r>
      <w:r w:rsidR="001B75F7">
        <w:rPr>
          <w:rFonts w:ascii="Arial" w:eastAsia="Times New Roman" w:hAnsi="Arial" w:cs="Arial"/>
          <w:color w:val="000000"/>
          <w:sz w:val="20"/>
          <w:szCs w:val="20"/>
          <w:lang w:val="en-US" w:eastAsia="en-GB"/>
        </w:rPr>
        <w:fldChar w:fldCharType="end"/>
      </w:r>
      <w:r w:rsidR="00FD4B39" w:rsidRPr="00FB73FF">
        <w:rPr>
          <w:rFonts w:ascii="Arial" w:eastAsia="Times New Roman" w:hAnsi="Arial" w:cs="Arial"/>
          <w:color w:val="000000"/>
          <w:sz w:val="20"/>
          <w:szCs w:val="20"/>
          <w:lang w:val="en-US" w:eastAsia="en-GB"/>
        </w:rPr>
        <w:t xml:space="preserve"> developed a </w:t>
      </w:r>
      <w:r w:rsidR="00FD4B39" w:rsidRPr="00FB73FF">
        <w:rPr>
          <w:rFonts w:ascii="Calibri" w:eastAsia="Times New Roman" w:hAnsi="Calibri" w:cs="Calibri"/>
          <w:color w:val="222222"/>
          <w:lang w:val="en-US" w:eastAsia="en-GB"/>
        </w:rPr>
        <w:t xml:space="preserve"> FDG-PET based </w:t>
      </w:r>
      <w:proofErr w:type="spellStart"/>
      <w:r w:rsidR="00FD4B39" w:rsidRPr="00FB73FF">
        <w:rPr>
          <w:rFonts w:ascii="Calibri" w:eastAsia="Times New Roman" w:hAnsi="Calibri" w:cs="Calibri"/>
          <w:color w:val="222222"/>
          <w:lang w:val="en-US" w:eastAsia="en-GB"/>
        </w:rPr>
        <w:t>hypome</w:t>
      </w:r>
      <w:r w:rsidR="001B75F7">
        <w:rPr>
          <w:rFonts w:ascii="Calibri" w:eastAsia="Times New Roman" w:hAnsi="Calibri" w:cs="Calibri"/>
          <w:color w:val="222222"/>
          <w:lang w:val="en-US" w:eastAsia="en-GB"/>
        </w:rPr>
        <w:t>tabolic</w:t>
      </w:r>
      <w:proofErr w:type="spellEnd"/>
      <w:r w:rsidR="001B75F7">
        <w:rPr>
          <w:rFonts w:ascii="Calibri" w:eastAsia="Times New Roman" w:hAnsi="Calibri" w:cs="Calibri"/>
          <w:color w:val="222222"/>
          <w:lang w:val="en-US" w:eastAsia="en-GB"/>
        </w:rPr>
        <w:t xml:space="preserve"> convergence index (HCI) which was </w:t>
      </w:r>
      <w:r w:rsidR="00FF4269">
        <w:rPr>
          <w:rFonts w:ascii="Calibri" w:eastAsia="Times New Roman" w:hAnsi="Calibri" w:cs="Calibri"/>
          <w:color w:val="222222"/>
          <w:lang w:val="en-US" w:eastAsia="en-GB"/>
        </w:rPr>
        <w:t xml:space="preserve">associated with </w:t>
      </w:r>
      <w:r w:rsidR="001B75F7">
        <w:rPr>
          <w:rFonts w:ascii="Calibri" w:eastAsia="Times New Roman" w:hAnsi="Calibri" w:cs="Calibri"/>
          <w:color w:val="222222"/>
          <w:lang w:val="en-US" w:eastAsia="en-GB"/>
        </w:rPr>
        <w:t>the hazard for conversion to probable AD, and which in combination with hippocampal volume measure</w:t>
      </w:r>
      <w:r w:rsidR="00C0057E">
        <w:rPr>
          <w:rFonts w:ascii="Calibri" w:eastAsia="Times New Roman" w:hAnsi="Calibri" w:cs="Calibri"/>
          <w:color w:val="222222"/>
          <w:lang w:val="en-US" w:eastAsia="en-GB"/>
        </w:rPr>
        <w:t>ment</w:t>
      </w:r>
      <w:r w:rsidR="001B75F7">
        <w:rPr>
          <w:rFonts w:ascii="Calibri" w:eastAsia="Times New Roman" w:hAnsi="Calibri" w:cs="Calibri"/>
          <w:color w:val="222222"/>
          <w:lang w:val="en-US" w:eastAsia="en-GB"/>
        </w:rPr>
        <w:t xml:space="preserve"> selected MCI patients with an even higher likelihood of conversion. </w:t>
      </w:r>
      <w:r>
        <w:rPr>
          <w:szCs w:val="18"/>
        </w:rPr>
        <w:t xml:space="preserve">Zhang et al </w:t>
      </w:r>
      <w:r w:rsidR="00354DEC">
        <w:rPr>
          <w:szCs w:val="18"/>
        </w:rPr>
        <w:fldChar w:fldCharType="begin">
          <w:fldData xml:space="preserve">PEVuZE5vdGU+PENpdGU+PEF1dGhvcj5aaGFuZzwvQXV0aG9yPjxZZWFyPjIwMTE8L1llYXI+PFJl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</w:fldData>
        </w:fldChar>
      </w:r>
      <w:r w:rsidR="00795734">
        <w:rPr>
          <w:szCs w:val="18"/>
        </w:rPr>
        <w:instrText xml:space="preserve"> ADDIN EN.CITE </w:instrText>
      </w:r>
      <w:r w:rsidR="00795734">
        <w:rPr>
          <w:szCs w:val="18"/>
        </w:rPr>
        <w:fldChar w:fldCharType="begin">
          <w:fldData xml:space="preserve">PEVuZE5vdGU+PENpdGU+PEF1dGhvcj5aaGFuZzwvQXV0aG9yPjxZZWFyPjIwMTE8L1llYXI+PFJl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</w:fldData>
        </w:fldChar>
      </w:r>
      <w:r w:rsidR="00795734">
        <w:rPr>
          <w:szCs w:val="18"/>
        </w:rPr>
        <w:instrText xml:space="preserve"> ADDIN EN.CITE.DATA </w:instrText>
      </w:r>
      <w:r w:rsidR="00795734">
        <w:rPr>
          <w:szCs w:val="18"/>
        </w:rPr>
      </w:r>
      <w:r w:rsidR="00795734">
        <w:rPr>
          <w:szCs w:val="18"/>
        </w:rPr>
        <w:fldChar w:fldCharType="end"/>
      </w:r>
      <w:r w:rsidR="00354DEC">
        <w:rPr>
          <w:szCs w:val="18"/>
        </w:rPr>
      </w:r>
      <w:r w:rsidR="00354DEC">
        <w:rPr>
          <w:szCs w:val="18"/>
        </w:rPr>
        <w:fldChar w:fldCharType="separate"/>
      </w:r>
      <w:r w:rsidR="00795734">
        <w:rPr>
          <w:noProof/>
          <w:szCs w:val="18"/>
        </w:rPr>
        <w:t>(</w:t>
      </w:r>
      <w:hyperlink w:anchor="_ENREF_61" w:tooltip="Zhang, 2011 #725" w:history="1">
        <w:r w:rsidR="00795734">
          <w:rPr>
            <w:noProof/>
            <w:szCs w:val="18"/>
          </w:rPr>
          <w:t>61</w:t>
        </w:r>
      </w:hyperlink>
      <w:r w:rsidR="00795734">
        <w:rPr>
          <w:noProof/>
          <w:szCs w:val="18"/>
        </w:rPr>
        <w:t>)</w:t>
      </w:r>
      <w:r w:rsidR="00354DEC">
        <w:rPr>
          <w:szCs w:val="18"/>
        </w:rPr>
        <w:fldChar w:fldCharType="end"/>
      </w:r>
      <w:r w:rsidR="00235CC8">
        <w:rPr>
          <w:szCs w:val="18"/>
        </w:rPr>
        <w:t xml:space="preserve"> </w:t>
      </w:r>
      <w:r>
        <w:rPr>
          <w:szCs w:val="18"/>
        </w:rPr>
        <w:t>intrinsically selected imaging (MR</w:t>
      </w:r>
      <w:r w:rsidR="00C0057E">
        <w:rPr>
          <w:szCs w:val="18"/>
        </w:rPr>
        <w:t>I</w:t>
      </w:r>
      <w:r>
        <w:rPr>
          <w:szCs w:val="18"/>
        </w:rPr>
        <w:t xml:space="preserve"> and FDG-PET) regions of interest using a linear support vector machine and combined them with levels of CSF biomarkers according to the predefined cut points. </w:t>
      </w:r>
      <w:r w:rsidR="00235CC8">
        <w:rPr>
          <w:szCs w:val="18"/>
        </w:rPr>
        <w:t>This multimodal classifier was highly accurate and marked the beginning of a proliferation of ever</w:t>
      </w:r>
      <w:r w:rsidR="001B75F7">
        <w:rPr>
          <w:szCs w:val="18"/>
        </w:rPr>
        <w:t xml:space="preserve"> more efficient methods that util</w:t>
      </w:r>
      <w:r w:rsidR="00235CC8">
        <w:rPr>
          <w:szCs w:val="18"/>
        </w:rPr>
        <w:t xml:space="preserve">ized the full breadth of ADNI data for AD diagnosis and </w:t>
      </w:r>
      <w:r w:rsidR="003D7FDA">
        <w:rPr>
          <w:szCs w:val="18"/>
        </w:rPr>
        <w:t xml:space="preserve">for </w:t>
      </w:r>
      <w:r w:rsidR="00235CC8">
        <w:rPr>
          <w:szCs w:val="18"/>
        </w:rPr>
        <w:t xml:space="preserve">the prediction of future decline. </w:t>
      </w:r>
      <w:r w:rsidR="003D7FDA">
        <w:rPr>
          <w:szCs w:val="18"/>
        </w:rPr>
        <w:t>For instance, o</w:t>
      </w:r>
      <w:r w:rsidR="00235CC8">
        <w:rPr>
          <w:szCs w:val="18"/>
        </w:rPr>
        <w:t xml:space="preserve">ne paper that quickly followed </w:t>
      </w:r>
      <w:r w:rsidR="00354DEC">
        <w:rPr>
          <w:szCs w:val="18"/>
        </w:rPr>
        <w:fldChar w:fldCharType="begin"/>
      </w:r>
      <w:r w:rsidR="00795734">
        <w:rPr>
          <w:szCs w:val="18"/>
        </w:rPr>
        <w:instrText xml:space="preserve"> ADDIN EN.CITE &lt;EndNote&gt;&lt;Cite&gt;&lt;Author&gt;Zhang&lt;/Author&gt;&lt;Year&gt;2012&lt;/Year&gt;&lt;RecNum&gt;719&lt;/RecNum&gt;&lt;DisplayText&gt;(62)&lt;/DisplayText&gt;&lt;record&gt;&lt;rec-number&gt;719&lt;/rec-number&gt;&lt;foreign-keys&gt;&lt;key app="EN" db-id="fdewxtd56v0x55efrfk5ex0se05tz00x2d5w" timestamp="1357667038"&gt;719&lt;/key&gt;&lt;/foreign-keys&gt;&lt;ref-type name="Journal Article"&gt;17&lt;/ref-type&gt;&lt;contributors&gt;&lt;authors&gt;&lt;author&gt;Zhang, D.&lt;/author&gt;&lt;author&gt;Shen, D.&lt;/author&gt;&lt;/authors&gt;&lt;/contributors&gt;&lt;auth-address&gt;Department of Radiology and BRIC, University of North Carolina at Chapel Hill, NC 27599, USA. dqzhang@nuaa.edu.cn&lt;/auth-address&gt;&lt;titles&gt;&lt;title&gt;Multi-modal multi-task learning for joint prediction of multiple regression and classification variables in Alzheimer&amp;apos;s disease&lt;/title&gt;&lt;secondary-title&gt;Neuroimage&lt;/secondary-title&gt;&lt;/titles&gt;&lt;periodical&gt;&lt;full-title&gt;Neuroimage&lt;/full-title&gt;&lt;/periodical&gt;&lt;pages&gt;895-907&lt;/pages&gt;&lt;volume&gt;59&lt;/volume&gt;&lt;number&gt;2&lt;/number&gt;&lt;edition&gt;2011/10/14&lt;/edition&gt;&lt;keywords&gt;&lt;keyword&gt;Aged&lt;/keyword&gt;&lt;keyword&gt;Aged, 80 and over&lt;/keyword&gt;&lt;keyword&gt;*Algorithms&lt;/keyword&gt;&lt;keyword&gt;Alzheimer Disease/*diagnosis&lt;/keyword&gt;&lt;keyword&gt;*Artificial Intelligence&lt;/keyword&gt;&lt;keyword&gt;Female&lt;/keyword&gt;&lt;keyword&gt;Humans&lt;/keyword&gt;&lt;keyword&gt;Image Interpretation, Computer-Assisted/*methods&lt;/keyword&gt;&lt;keyword&gt;Male&lt;/keyword&gt;&lt;keyword&gt;Middle Aged&lt;/keyword&gt;&lt;keyword&gt;Neuroimaging/*methods&lt;/keyword&gt;&lt;keyword&gt;Pattern Recognition, Automated/*methods&lt;/keyword&gt;&lt;keyword&gt;Regression Analysis&lt;/keyword&gt;&lt;keyword&gt;Reproducibility of Results&lt;/keyword&gt;&lt;keyword&gt;Sensitivity and Specificity&lt;/keyword&gt;&lt;keyword&gt;*Subtraction Technique&lt;/keyword&gt;&lt;/keywords&gt;&lt;dates&gt;&lt;year&gt;2012&lt;/year&gt;&lt;pub-dates&gt;&lt;date&gt;Jan 16&lt;/date&gt;&lt;/pub-dates&gt;&lt;/dates&gt;&lt;isbn&gt;1095-9572 (Electronic)&amp;#xD;1053-8119 (Linking)&lt;/isbn&gt;&lt;accession-num&gt;21992749&lt;/accession-num&gt;&lt;urls&gt;&lt;related-urls&gt;&lt;url&gt;http://www.ncbi.nlm.nih.gov/pubmed/21992749&lt;/url&gt;&lt;/related-urls&gt;&lt;/urls&gt;&lt;custom2&gt;3230721&lt;/custom2&gt;&lt;electronic-resource-num&gt;10.1016/j.neuroimage.2011.09.069&amp;#xD;S1053-8119(11)01144-X [pii]&lt;/electronic-resource-num&gt;&lt;language&gt;eng&lt;/language&gt;&lt;/record&gt;&lt;/Cite&gt;&lt;/EndNote&gt;</w:instrText>
      </w:r>
      <w:r w:rsidR="00354DEC">
        <w:rPr>
          <w:szCs w:val="18"/>
        </w:rPr>
        <w:fldChar w:fldCharType="separate"/>
      </w:r>
      <w:r w:rsidR="00795734">
        <w:rPr>
          <w:noProof/>
          <w:szCs w:val="18"/>
        </w:rPr>
        <w:t>(</w:t>
      </w:r>
      <w:hyperlink w:anchor="_ENREF_62" w:tooltip="Zhang, 2012 #719" w:history="1">
        <w:r w:rsidR="00795734">
          <w:rPr>
            <w:noProof/>
            <w:szCs w:val="18"/>
          </w:rPr>
          <w:t>62</w:t>
        </w:r>
      </w:hyperlink>
      <w:r w:rsidR="00795734">
        <w:rPr>
          <w:noProof/>
          <w:szCs w:val="18"/>
        </w:rPr>
        <w:t>)</w:t>
      </w:r>
      <w:r w:rsidR="00354DEC">
        <w:rPr>
          <w:szCs w:val="18"/>
        </w:rPr>
        <w:fldChar w:fldCharType="end"/>
      </w:r>
      <w:r w:rsidR="00235CC8">
        <w:rPr>
          <w:szCs w:val="18"/>
        </w:rPr>
        <w:t xml:space="preserve"> combined a multitask feature selection </w:t>
      </w:r>
      <w:r w:rsidR="003D7FDA">
        <w:rPr>
          <w:szCs w:val="18"/>
        </w:rPr>
        <w:t xml:space="preserve">with a </w:t>
      </w:r>
      <w:r w:rsidR="00235CC8">
        <w:rPr>
          <w:szCs w:val="18"/>
        </w:rPr>
        <w:t xml:space="preserve">multimodal support vector machine to integrate disparate </w:t>
      </w:r>
      <w:r w:rsidR="003D7FDA">
        <w:rPr>
          <w:szCs w:val="18"/>
        </w:rPr>
        <w:t xml:space="preserve">imaging and biological </w:t>
      </w:r>
      <w:r w:rsidR="00235CC8">
        <w:rPr>
          <w:szCs w:val="18"/>
        </w:rPr>
        <w:t>data for the estimation of continuous variables such as scores neuropsychological tests</w:t>
      </w:r>
      <w:r w:rsidR="003D7FDA">
        <w:rPr>
          <w:szCs w:val="18"/>
        </w:rPr>
        <w:t xml:space="preserve">. </w:t>
      </w:r>
    </w:p>
    <w:p w:rsidR="00FD4B39" w:rsidRPr="00FD4B39" w:rsidRDefault="00FD4B39" w:rsidP="00BB16A6">
      <w:pPr>
        <w:shd w:val="clear" w:color="auto" w:fill="FFFFFF"/>
        <w:spacing w:after="0" w:line="360" w:lineRule="auto"/>
        <w:jc w:val="center"/>
        <w:rPr>
          <w:rFonts w:ascii="Calibri" w:eastAsia="Times New Roman" w:hAnsi="Calibri" w:cs="Calibri"/>
          <w:szCs w:val="20"/>
          <w:lang w:val="en-US" w:eastAsia="en-GB"/>
        </w:rPr>
      </w:pPr>
    </w:p>
    <w:p w:rsidR="008723A2" w:rsidRDefault="008723A2" w:rsidP="00C504B7">
      <w:pPr>
        <w:spacing w:line="360" w:lineRule="auto"/>
        <w:rPr>
          <w:rStyle w:val="Emphasis"/>
        </w:rPr>
      </w:pPr>
      <w:r w:rsidRPr="003D7FDA">
        <w:rPr>
          <w:rStyle w:val="Emphasis"/>
        </w:rPr>
        <w:t>Genetics</w:t>
      </w:r>
    </w:p>
    <w:p w:rsidR="00FE73D4" w:rsidRDefault="00701674" w:rsidP="00E7564B">
      <w:pPr>
        <w:spacing w:line="360" w:lineRule="auto"/>
        <w:jc w:val="both"/>
        <w:rPr>
          <w:rFonts w:cstheme="minorHAnsi"/>
        </w:rPr>
      </w:pPr>
      <w:r w:rsidRPr="005853F0">
        <w:rPr>
          <w:rFonts w:cstheme="minorHAnsi"/>
        </w:rPr>
        <w:t>After a decade, ADNI has made contributions to AD genetics far beyond the or</w:t>
      </w:r>
      <w:r w:rsidR="00C9495F">
        <w:rPr>
          <w:rFonts w:cstheme="minorHAnsi"/>
        </w:rPr>
        <w:t>iginal mandate of the initiative</w:t>
      </w:r>
      <w:r w:rsidR="00C9495F" w:rsidRPr="00FE73D4">
        <w:rPr>
          <w:rFonts w:cstheme="minorHAnsi"/>
          <w:i/>
        </w:rPr>
        <w:t xml:space="preserve">. </w:t>
      </w:r>
      <w:r w:rsidR="00FE73D4" w:rsidRPr="00FE73D4">
        <w:rPr>
          <w:rStyle w:val="Emphasis"/>
          <w:i w:val="0"/>
        </w:rPr>
        <w:t xml:space="preserve">Since the first ADNI </w:t>
      </w:r>
      <w:r w:rsidR="00FE73D4">
        <w:rPr>
          <w:rStyle w:val="Emphasis"/>
          <w:i w:val="0"/>
        </w:rPr>
        <w:t xml:space="preserve">genome-wide association study in 2009 </w:t>
      </w:r>
      <w:r w:rsidR="00FE73D4">
        <w:rPr>
          <w:rStyle w:val="Emphasis"/>
          <w:i w:val="0"/>
        </w:rPr>
        <w:fldChar w:fldCharType="begin">
          <w:fldData xml:space="preserve">PEVuZE5vdGU+PENpdGU+PEF1dGhvcj5Qb3RraW48L0F1dGhvcj48WWVhcj4yMDA5PC9ZZWFyPjxS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</w:fldData>
        </w:fldChar>
      </w:r>
      <w:r w:rsidR="00795734">
        <w:rPr>
          <w:rStyle w:val="Emphasis"/>
          <w:i w:val="0"/>
        </w:rPr>
        <w:instrText xml:space="preserve"> ADDIN EN.CITE </w:instrText>
      </w:r>
      <w:r w:rsidR="00795734">
        <w:rPr>
          <w:rStyle w:val="Emphasis"/>
          <w:i w:val="0"/>
        </w:rPr>
        <w:fldChar w:fldCharType="begin">
          <w:fldData xml:space="preserve">PEVuZE5vdGU+PENpdGU+PEF1dGhvcj5Qb3RraW48L0F1dGhvcj48WWVhcj4yMDA5PC9ZZWFyPjxS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</w:fldData>
        </w:fldChar>
      </w:r>
      <w:r w:rsidR="00795734">
        <w:rPr>
          <w:rStyle w:val="Emphasis"/>
          <w:i w:val="0"/>
        </w:rPr>
        <w:instrText xml:space="preserve"> ADDIN EN.CITE.DATA </w:instrText>
      </w:r>
      <w:r w:rsidR="00795734">
        <w:rPr>
          <w:rStyle w:val="Emphasis"/>
          <w:i w:val="0"/>
        </w:rPr>
      </w:r>
      <w:r w:rsidR="00795734">
        <w:rPr>
          <w:rStyle w:val="Emphasis"/>
          <w:i w:val="0"/>
        </w:rPr>
        <w:fldChar w:fldCharType="end"/>
      </w:r>
      <w:r w:rsidR="00FE73D4">
        <w:rPr>
          <w:rStyle w:val="Emphasis"/>
          <w:i w:val="0"/>
        </w:rPr>
      </w:r>
      <w:r w:rsidR="00FE73D4">
        <w:rPr>
          <w:rStyle w:val="Emphasis"/>
          <w:i w:val="0"/>
        </w:rPr>
        <w:fldChar w:fldCharType="separate"/>
      </w:r>
      <w:r w:rsidR="00795734">
        <w:rPr>
          <w:rStyle w:val="Emphasis"/>
          <w:i w:val="0"/>
          <w:noProof/>
        </w:rPr>
        <w:t>(</w:t>
      </w:r>
      <w:hyperlink w:anchor="_ENREF_63" w:tooltip="Potkin, 2009 #56" w:history="1">
        <w:r w:rsidR="00795734">
          <w:rPr>
            <w:rStyle w:val="Emphasis"/>
            <w:i w:val="0"/>
            <w:noProof/>
          </w:rPr>
          <w:t>63</w:t>
        </w:r>
      </w:hyperlink>
      <w:r w:rsidR="00795734">
        <w:rPr>
          <w:rStyle w:val="Emphasis"/>
          <w:i w:val="0"/>
          <w:noProof/>
        </w:rPr>
        <w:t>)</w:t>
      </w:r>
      <w:r w:rsidR="00FE73D4">
        <w:rPr>
          <w:rStyle w:val="Emphasis"/>
          <w:i w:val="0"/>
        </w:rPr>
        <w:fldChar w:fldCharType="end"/>
      </w:r>
      <w:r w:rsidR="00FE73D4">
        <w:rPr>
          <w:rStyle w:val="Emphasis"/>
          <w:i w:val="0"/>
        </w:rPr>
        <w:t xml:space="preserve">, over 200 publications using ADNI data </w:t>
      </w:r>
      <w:r w:rsidR="00FE73D4" w:rsidRPr="00FE73D4">
        <w:rPr>
          <w:rStyle w:val="Emphasis"/>
          <w:i w:val="0"/>
        </w:rPr>
        <w:t>alone or in combination with other cohorts</w:t>
      </w:r>
      <w:r w:rsidR="00FE73D4">
        <w:rPr>
          <w:rStyle w:val="Emphasis"/>
          <w:i w:val="0"/>
        </w:rPr>
        <w:t xml:space="preserve"> have been reported</w:t>
      </w:r>
      <w:r w:rsidR="00FE73D4" w:rsidRPr="00FE73D4">
        <w:rPr>
          <w:rStyle w:val="Emphasis"/>
          <w:i w:val="0"/>
        </w:rPr>
        <w:t xml:space="preserve">. </w:t>
      </w:r>
      <w:r w:rsidR="00FE73D4">
        <w:rPr>
          <w:rFonts w:cstheme="minorHAnsi"/>
        </w:rPr>
        <w:t xml:space="preserve">The ADNI Genetics core has been instrumental in pioneering GWAS which leverage the rich array of quantitative phenotypes </w:t>
      </w:r>
      <w:r w:rsidR="008D2873" w:rsidRPr="00D0253C">
        <w:t>from multiple imaging and biomarker modalities</w:t>
      </w:r>
      <w:r w:rsidR="008D2873">
        <w:rPr>
          <w:rFonts w:cstheme="minorHAnsi"/>
        </w:rPr>
        <w:t xml:space="preserve"> </w:t>
      </w:r>
      <w:r w:rsidR="00FD4812">
        <w:rPr>
          <w:rFonts w:cstheme="minorHAnsi"/>
        </w:rPr>
        <w:t xml:space="preserve">available in the ADNI data </w:t>
      </w:r>
      <w:r w:rsidR="00FE73D4">
        <w:rPr>
          <w:rFonts w:cstheme="minorHAnsi"/>
        </w:rPr>
        <w:t xml:space="preserve">set. Significantly, these </w:t>
      </w:r>
      <w:r w:rsidR="008C09C7">
        <w:rPr>
          <w:rFonts w:cstheme="minorHAnsi"/>
        </w:rPr>
        <w:t>have most recently moved toward</w:t>
      </w:r>
      <w:r w:rsidR="00FE73D4">
        <w:rPr>
          <w:rFonts w:cstheme="minorHAnsi"/>
        </w:rPr>
        <w:t xml:space="preserve"> longitudinal frameworks. ADNI data have also played a</w:t>
      </w:r>
      <w:r w:rsidR="005853F0" w:rsidRPr="005853F0">
        <w:rPr>
          <w:rFonts w:cstheme="minorHAnsi"/>
        </w:rPr>
        <w:t xml:space="preserve"> vital role as subsets of the very large data sets required to gain sufficient statistical power to identify novel risk variant</w:t>
      </w:r>
      <w:r w:rsidR="00C9495F">
        <w:rPr>
          <w:rFonts w:cstheme="minorHAnsi"/>
        </w:rPr>
        <w:t>s in these meta-analytic</w:t>
      </w:r>
      <w:r w:rsidR="00FE73D4">
        <w:rPr>
          <w:rFonts w:cstheme="minorHAnsi"/>
        </w:rPr>
        <w:t xml:space="preserve">  case-control GWAS</w:t>
      </w:r>
      <w:r w:rsidR="005853F0" w:rsidRPr="005853F0">
        <w:rPr>
          <w:rFonts w:cstheme="minorHAnsi"/>
        </w:rPr>
        <w:t xml:space="preserve">. </w:t>
      </w:r>
      <w:r w:rsidR="00E7564B">
        <w:rPr>
          <w:rFonts w:cstheme="minorHAnsi"/>
        </w:rPr>
        <w:t xml:space="preserve">Together, </w:t>
      </w:r>
      <w:r w:rsidR="00E7564B">
        <w:t xml:space="preserve">these uses of ADNI genetics data are leading to </w:t>
      </w:r>
      <w:r w:rsidR="00E7564B" w:rsidRPr="00D0253C">
        <w:t xml:space="preserve">a deeper understanding of the biological pathways involved in </w:t>
      </w:r>
      <w:r w:rsidR="00E7564B" w:rsidRPr="00D0253C">
        <w:lastRenderedPageBreak/>
        <w:t xml:space="preserve">disease trajectory and cognitive decline. </w:t>
      </w:r>
      <w:r w:rsidR="00E7564B" w:rsidRPr="00E7564B">
        <w:t>Selected highlights of ADNI GWAS and related studies in MCI and AD</w:t>
      </w:r>
      <w:r w:rsidR="00E7564B">
        <w:t xml:space="preserve"> </w:t>
      </w:r>
      <w:r w:rsidR="008D2873">
        <w:t xml:space="preserve">patients </w:t>
      </w:r>
      <w:r w:rsidR="00E7564B">
        <w:t>are presented below.</w:t>
      </w:r>
    </w:p>
    <w:p w:rsidR="009F6FC7" w:rsidRDefault="00FD4812" w:rsidP="008D2873">
      <w:pPr>
        <w:spacing w:line="360" w:lineRule="auto"/>
        <w:jc w:val="both"/>
      </w:pPr>
      <w:r>
        <w:t>In 2009, the publication of the first</w:t>
      </w:r>
      <w:r w:rsidR="008C09C7">
        <w:t xml:space="preserve"> </w:t>
      </w:r>
      <w:r w:rsidR="00E7564B">
        <w:t>GWAS of MRI hippocampal volume in AD</w:t>
      </w:r>
      <w:r w:rsidR="008C09C7">
        <w:t xml:space="preserve"> </w:t>
      </w:r>
      <w:r w:rsidR="008C09C7">
        <w:fldChar w:fldCharType="begin">
          <w:fldData xml:space="preserve">PEVuZE5vdGU+PENpdGU+PEF1dGhvcj5Qb3RraW48L0F1dGhvcj48WWVhcj4yMDA5PC9ZZWFyPjxS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</w:fldData>
        </w:fldChar>
      </w:r>
      <w:r w:rsidR="00795734">
        <w:instrText xml:space="preserve"> ADDIN EN.CITE </w:instrText>
      </w:r>
      <w:r w:rsidR="00795734">
        <w:fldChar w:fldCharType="begin">
          <w:fldData xml:space="preserve">PEVuZE5vdGU+PENpdGU+PEF1dGhvcj5Qb3RraW48L0F1dGhvcj48WWVhcj4yMDA5PC9ZZWFyPjxS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</w:fldData>
        </w:fldChar>
      </w:r>
      <w:r w:rsidR="00795734">
        <w:instrText xml:space="preserve"> ADDIN EN.CITE.DATA </w:instrText>
      </w:r>
      <w:r w:rsidR="00795734">
        <w:fldChar w:fldCharType="end"/>
      </w:r>
      <w:r w:rsidR="008C09C7">
        <w:fldChar w:fldCharType="separate"/>
      </w:r>
      <w:r w:rsidR="00795734">
        <w:rPr>
          <w:noProof/>
        </w:rPr>
        <w:t>(</w:t>
      </w:r>
      <w:hyperlink w:anchor="_ENREF_63" w:tooltip="Potkin, 2009 #56" w:history="1">
        <w:r w:rsidR="00795734">
          <w:rPr>
            <w:noProof/>
          </w:rPr>
          <w:t>63</w:t>
        </w:r>
      </w:hyperlink>
      <w:r w:rsidR="00795734">
        <w:rPr>
          <w:noProof/>
        </w:rPr>
        <w:t>)</w:t>
      </w:r>
      <w:r w:rsidR="008C09C7">
        <w:fldChar w:fldCharType="end"/>
      </w:r>
      <w:r w:rsidR="008C09C7">
        <w:t xml:space="preserve"> represented the first of many </w:t>
      </w:r>
      <w:r>
        <w:t>‘</w:t>
      </w:r>
      <w:r w:rsidR="008C09C7">
        <w:t>firsts</w:t>
      </w:r>
      <w:r>
        <w:t>’</w:t>
      </w:r>
      <w:r w:rsidR="008C09C7">
        <w:t xml:space="preserve"> for the A</w:t>
      </w:r>
      <w:r w:rsidR="009F6FC7">
        <w:t>DNI Genetics Core. In the following two years,</w:t>
      </w:r>
      <w:r w:rsidR="008C09C7">
        <w:t xml:space="preserve"> ADNI reported </w:t>
      </w:r>
      <w:r w:rsidR="00E7564B" w:rsidRPr="008D2873">
        <w:t xml:space="preserve">the first GWAS of CSF amyloid and </w:t>
      </w:r>
      <w:r w:rsidR="008C09C7">
        <w:t xml:space="preserve">tau markers </w:t>
      </w:r>
      <w:r w:rsidR="008C09C7">
        <w:fldChar w:fldCharType="begin">
          <w:fldData xml:space="preserve">PEVuZE5vdGU+PENpdGU+PEF1dGhvcj5IYW48L0F1dGhvcj48WWVhcj4yMDEwPC9ZZWFyPjxSZWNO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</w:fldData>
        </w:fldChar>
      </w:r>
      <w:r w:rsidR="00795734">
        <w:instrText xml:space="preserve"> ADDIN EN.CITE </w:instrText>
      </w:r>
      <w:r w:rsidR="00795734">
        <w:fldChar w:fldCharType="begin">
          <w:fldData xml:space="preserve">PEVuZE5vdGU+PENpdGU+PEF1dGhvcj5IYW48L0F1dGhvcj48WWVhcj4yMDEwPC9ZZWFyPjxSZWNO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</w:fldData>
        </w:fldChar>
      </w:r>
      <w:r w:rsidR="00795734">
        <w:instrText xml:space="preserve"> ADDIN EN.CITE.DATA </w:instrText>
      </w:r>
      <w:r w:rsidR="00795734">
        <w:fldChar w:fldCharType="end"/>
      </w:r>
      <w:r w:rsidR="008C09C7">
        <w:fldChar w:fldCharType="separate"/>
      </w:r>
      <w:r w:rsidR="00795734">
        <w:rPr>
          <w:noProof/>
        </w:rPr>
        <w:t>(</w:t>
      </w:r>
      <w:hyperlink w:anchor="_ENREF_64" w:tooltip="Han, 2010 #175" w:history="1">
        <w:r w:rsidR="00795734">
          <w:rPr>
            <w:noProof/>
          </w:rPr>
          <w:t>64</w:t>
        </w:r>
      </w:hyperlink>
      <w:r w:rsidR="00795734">
        <w:rPr>
          <w:noProof/>
        </w:rPr>
        <w:t>)</w:t>
      </w:r>
      <w:r w:rsidR="008C09C7">
        <w:fldChar w:fldCharType="end"/>
      </w:r>
      <w:r w:rsidR="008C09C7">
        <w:t xml:space="preserve">, </w:t>
      </w:r>
      <w:r w:rsidR="00E7564B" w:rsidRPr="008D2873">
        <w:t xml:space="preserve">the first whole brain ROI-based </w:t>
      </w:r>
      <w:r w:rsidR="00102EA5">
        <w:fldChar w:fldCharType="begin">
          <w:fldData xml:space="preserve">PEVuZE5vdGU+PENpdGU+PEF1dGhvcj5TaGVuPC9BdXRob3I+PFllYXI+MjAxMDwvWWVhcj48UmVj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</w:fldData>
        </w:fldChar>
      </w:r>
      <w:r w:rsidR="00795734">
        <w:instrText xml:space="preserve"> ADDIN EN.CITE </w:instrText>
      </w:r>
      <w:r w:rsidR="00795734">
        <w:fldChar w:fldCharType="begin">
          <w:fldData xml:space="preserve">PEVuZE5vdGU+PENpdGU+PEF1dGhvcj5TaGVuPC9BdXRob3I+PFllYXI+MjAxMDwvWWVhcj48UmVj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</w:fldData>
        </w:fldChar>
      </w:r>
      <w:r w:rsidR="00795734">
        <w:instrText xml:space="preserve"> ADDIN EN.CITE.DATA </w:instrText>
      </w:r>
      <w:r w:rsidR="00795734">
        <w:fldChar w:fldCharType="end"/>
      </w:r>
      <w:r w:rsidR="00102EA5">
        <w:fldChar w:fldCharType="separate"/>
      </w:r>
      <w:r w:rsidR="00795734">
        <w:rPr>
          <w:noProof/>
        </w:rPr>
        <w:t>(</w:t>
      </w:r>
      <w:hyperlink w:anchor="_ENREF_65" w:tooltip="Shen, 2010 #102" w:history="1">
        <w:r w:rsidR="00795734">
          <w:rPr>
            <w:noProof/>
          </w:rPr>
          <w:t>65</w:t>
        </w:r>
      </w:hyperlink>
      <w:r w:rsidR="00795734">
        <w:rPr>
          <w:noProof/>
        </w:rPr>
        <w:t>)</w:t>
      </w:r>
      <w:r w:rsidR="00102EA5">
        <w:fldChar w:fldCharType="end"/>
      </w:r>
      <w:r w:rsidR="00102EA5">
        <w:t xml:space="preserve"> and voxel-based GWAS </w:t>
      </w:r>
      <w:r w:rsidR="00102EA5">
        <w:fldChar w:fldCharType="begin"/>
      </w:r>
      <w:r w:rsidR="00795734">
        <w:instrText xml:space="preserve"> ADDIN EN.CITE &lt;EndNote&gt;&lt;Cite&gt;&lt;Author&gt;Stein&lt;/Author&gt;&lt;Year&gt;2010&lt;/Year&gt;&lt;RecNum&gt;104&lt;/RecNum&gt;&lt;DisplayText&gt;(66)&lt;/DisplayText&gt;&lt;record&gt;&lt;rec-number&gt;104&lt;/rec-number&gt;&lt;foreign-keys&gt;&lt;key app="EN" db-id="fdewxtd56v0x55efrfk5ex0se05tz00x2d5w" timestamp="0"&gt;104&lt;/key&gt;&lt;/foreign-keys&gt;&lt;ref-type name="Journal Article"&gt;17&lt;/ref-type&gt;&lt;contributors&gt;&lt;authors&gt;&lt;author&gt;Stein, J. L.&lt;/author&gt;&lt;author&gt;Hua, X.&lt;/author&gt;&lt;author&gt;Lee, S.&lt;/author&gt;&lt;author&gt;Ho, A. J.&lt;/author&gt;&lt;author&gt;Leow, A. D.&lt;/author&gt;&lt;author&gt;Toga, A. W.&lt;/author&gt;&lt;author&gt;Saykin, A. J.&lt;/author&gt;&lt;author&gt;Shen, L.&lt;/author&gt;&lt;author&gt;Foroud, T.&lt;/author&gt;&lt;author&gt;Pankratz, N.&lt;/author&gt;&lt;author&gt;Huentelman, M. J.&lt;/author&gt;&lt;author&gt;Craig, D. W.&lt;/author&gt;&lt;author&gt;Gerber, J. D.&lt;/author&gt;&lt;author&gt;Allen, A. N.&lt;/author&gt;&lt;author&gt;Corneveaux, J. J.&lt;/author&gt;&lt;author&gt;Dechairo, B. M.&lt;/author&gt;&lt;author&gt;Potkin, S. G.&lt;/author&gt;&lt;author&gt;Weiner, M. W.&lt;/author&gt;&lt;author&gt;M. Thompson P&lt;/author&gt;&lt;/authors&gt;&lt;/contributors&gt;&lt;auth-address&gt;Laboratory of Neuro Imaging, Department of Neurology, University of California, Los Angeles School of Medicine, Neuroscience Research Building 225E, 635 Charles Young Drive, Los Angeles, CA 90095-1769, USA.&lt;/auth-address&gt;&lt;titles&gt;&lt;title&gt;Voxelwise genome-wide association study (vGWAS)&lt;/title&gt;&lt;secondary-title&gt;Neuroimage&lt;/secondary-title&gt;&lt;/titles&gt;&lt;periodical&gt;&lt;full-title&gt;Neuroimage&lt;/full-title&gt;&lt;/periodical&gt;&lt;pages&gt;1160-74&lt;/pages&gt;&lt;volume&gt;53&lt;/volume&gt;&lt;number&gt;3&lt;/number&gt;&lt;edition&gt;2010/02/23&lt;/edition&gt;&lt;dates&gt;&lt;year&gt;2010&lt;/year&gt;&lt;pub-dates&gt;&lt;date&gt;Feb 17&lt;/date&gt;&lt;/pub-dates&gt;&lt;/dates&gt;&lt;isbn&gt;1095-9572 (Electronic)&amp;#xD;1053-8119 (Linking)&lt;/isbn&gt;&lt;accession-num&gt;20171287&lt;/accession-num&gt;&lt;urls&gt;&lt;related-urls&gt;&lt;url&gt;http://www.ncbi.nlm.nih.gov/entrez/query.fcgi?cmd=Retrieve&amp;amp;db=PubMed&amp;amp;dopt=Citation&amp;amp;list_uids=20171287&lt;/url&gt;&lt;/related-urls&gt;&lt;/urls&gt;&lt;electronic-resource-num&gt;S1053-8119(10)00200-4 [pii]&amp;#xD;10.1016/j.neuroimage.2010.02.032&lt;/electronic-resource-num&gt;&lt;language&gt;Eng&lt;/language&gt;&lt;/record&gt;&lt;/Cite&gt;&lt;/EndNote&gt;</w:instrText>
      </w:r>
      <w:r w:rsidR="00102EA5">
        <w:fldChar w:fldCharType="separate"/>
      </w:r>
      <w:r w:rsidR="00795734">
        <w:rPr>
          <w:noProof/>
        </w:rPr>
        <w:t>(</w:t>
      </w:r>
      <w:hyperlink w:anchor="_ENREF_66" w:tooltip="Stein, 2010 #104" w:history="1">
        <w:r w:rsidR="00795734">
          <w:rPr>
            <w:noProof/>
          </w:rPr>
          <w:t>66</w:t>
        </w:r>
      </w:hyperlink>
      <w:r w:rsidR="00795734">
        <w:rPr>
          <w:noProof/>
        </w:rPr>
        <w:t>)</w:t>
      </w:r>
      <w:r w:rsidR="00102EA5">
        <w:fldChar w:fldCharType="end"/>
      </w:r>
      <w:r w:rsidR="00102EA5">
        <w:t xml:space="preserve">, </w:t>
      </w:r>
      <w:r w:rsidR="00E7564B" w:rsidRPr="008D2873">
        <w:t xml:space="preserve">the </w:t>
      </w:r>
      <w:r w:rsidR="00E7564B" w:rsidRPr="00102EA5">
        <w:t>first GWAS of longitudinal hippocampal MRI change</w:t>
      </w:r>
      <w:r w:rsidR="009F6FC7">
        <w:t xml:space="preserve"> </w:t>
      </w:r>
      <w:r w:rsidR="00102EA5">
        <w:fldChar w:fldCharType="begin"/>
      </w:r>
      <w:r w:rsidR="00795734">
        <w:instrText xml:space="preserve"> ADDIN EN.CITE &lt;EndNote&gt;&lt;Cite&gt;&lt;Author&gt;Furney&lt;/Author&gt;&lt;Year&gt;2010&lt;/Year&gt;&lt;RecNum&gt;231&lt;/RecNum&gt;&lt;DisplayText&gt;(67)&lt;/DisplayText&gt;&lt;record&gt;&lt;rec-number&gt;231&lt;/rec-number&gt;&lt;foreign-keys&gt;&lt;key app="EN" db-id="fdewxtd56v0x55efrfk5ex0se05tz00x2d5w" timestamp="1303757083"&gt;231&lt;/key&gt;&lt;/foreign-keys&gt;&lt;ref-type name="Journal Article"&gt;17&lt;/ref-type&gt;&lt;contributors&gt;&lt;authors&gt;&lt;author&gt;Furney, S. J.&lt;/author&gt;&lt;author&gt;Simmons, A.&lt;/author&gt;&lt;author&gt;Breen, G.&lt;/author&gt;&lt;author&gt;Pedroso, I.&lt;/author&gt;&lt;author&gt;Lunnon, K.&lt;/author&gt;&lt;author&gt;Proitsi, P.&lt;/author&gt;&lt;author&gt;Hodges, A.&lt;/author&gt;&lt;author&gt;Powell, J.&lt;/author&gt;&lt;author&gt;Wahlund, L. O.&lt;/author&gt;&lt;author&gt;Kloszewska, I.&lt;/author&gt;&lt;author&gt;Mecocci, P.&lt;/author&gt;&lt;author&gt;Soininen, H.&lt;/author&gt;&lt;author&gt;Tsolaki, M.&lt;/author&gt;&lt;author&gt;Vellas, B.&lt;/author&gt;&lt;author&gt;Spenger, C.&lt;/author&gt;&lt;author&gt;Lathrop, M.&lt;/author&gt;&lt;author&gt;Shen, L.&lt;/author&gt;&lt;author&gt;Kim, S.&lt;/author&gt;&lt;author&gt;Saykin, A. J.&lt;/author&gt;&lt;author&gt;Weiner, M. W.&lt;/author&gt;&lt;author&gt;Lovestone, S.&lt;/author&gt;&lt;/authors&gt;&lt;/contributors&gt;&lt;auth-address&gt;National Institute for Health Research (NIHR) Biomedical Research Centre for Mental Health, Institute of Psychiatry, King&amp;apos;s College London, London, UK.&lt;/auth-address&gt;&lt;titles&gt;&lt;title&gt;Genome-wide association with MRI atrophy measures as a quantitative trait locus for Alzheimer&amp;apos;s disease&lt;/title&gt;&lt;secondary-title&gt;Mol Psychiatry&lt;/secondary-title&gt;&lt;/titles&gt;&lt;periodical&gt;&lt;full-title&gt;Mol Psychiatry&lt;/full-title&gt;&lt;/periodical&gt;&lt;volume&gt;Epub ahead of print&lt;/volume&gt;&lt;edition&gt;2010/12/01&lt;/edition&gt;&lt;dates&gt;&lt;year&gt;2010&lt;/year&gt;&lt;pub-dates&gt;&lt;date&gt;Nov 30&lt;/date&gt;&lt;/pub-dates&gt;&lt;/dates&gt;&lt;isbn&gt;1476-5578 (Electronic)&amp;#xD;1359-4184 (Linking)&lt;/isbn&gt;&lt;accession-num&gt;21116278&lt;/accession-num&gt;&lt;urls&gt;&lt;/urls&gt;&lt;electronic-resource-num&gt;10.1038/mp.2010.123&lt;/electronic-resource-num&gt;&lt;remote-database-provider&gt;NLM&lt;/remote-database-provider&gt;&lt;language&gt;Eng&lt;/language&gt;&lt;/record&gt;&lt;/Cite&gt;&lt;/EndNote&gt;</w:instrText>
      </w:r>
      <w:r w:rsidR="00102EA5">
        <w:fldChar w:fldCharType="separate"/>
      </w:r>
      <w:r w:rsidR="00795734">
        <w:rPr>
          <w:noProof/>
        </w:rPr>
        <w:t>(</w:t>
      </w:r>
      <w:hyperlink w:anchor="_ENREF_67" w:tooltip="Furney, 2010 #231" w:history="1">
        <w:r w:rsidR="00795734">
          <w:rPr>
            <w:noProof/>
          </w:rPr>
          <w:t>67</w:t>
        </w:r>
      </w:hyperlink>
      <w:r w:rsidR="00795734">
        <w:rPr>
          <w:noProof/>
        </w:rPr>
        <w:t>)</w:t>
      </w:r>
      <w:r w:rsidR="00102EA5">
        <w:fldChar w:fldCharType="end"/>
      </w:r>
      <w:r w:rsidR="00E7564B" w:rsidRPr="008D2873">
        <w:rPr>
          <w:b/>
        </w:rPr>
        <w:t xml:space="preserve"> </w:t>
      </w:r>
      <w:r w:rsidR="00E7564B" w:rsidRPr="008D2873">
        <w:t xml:space="preserve">and one of the first studies of mitochondrial DNA variations in AD </w:t>
      </w:r>
      <w:r w:rsidR="00102EA5">
        <w:fldChar w:fldCharType="begin"/>
      </w:r>
      <w:r w:rsidR="00795734">
        <w:instrText xml:space="preserve"> ADDIN EN.CITE &lt;EndNote&gt;&lt;Cite&gt;&lt;Author&gt;Lakatos&lt;/Author&gt;&lt;Year&gt;2010&lt;/Year&gt;&lt;RecNum&gt;146&lt;/RecNum&gt;&lt;DisplayText&gt;(68)&lt;/DisplayText&gt;&lt;record&gt;&lt;rec-number&gt;146&lt;/rec-number&gt;&lt;foreign-keys&gt;&lt;key app="EN" db-id="fdewxtd56v0x55efrfk5ex0se05tz00x2d5w" timestamp="0"&gt;146&lt;/key&gt;&lt;/foreign-keys&gt;&lt;ref-type name="Journal Article"&gt;17&lt;/ref-type&gt;&lt;contributors&gt;&lt;authors&gt;&lt;author&gt;Lakatos, A.&lt;/author&gt;&lt;author&gt;Derbeneva, O.&lt;/author&gt;&lt;author&gt;Younes, D.&lt;/author&gt;&lt;author&gt;Keator, D.&lt;/author&gt;&lt;author&gt;Bakken, T.&lt;/author&gt;&lt;author&gt;Lvova, M.&lt;/author&gt;&lt;author&gt;Brandon, M.&lt;/author&gt;&lt;author&gt;Guffanti, G.&lt;/author&gt;&lt;author&gt;Reglodi, D.&lt;/author&gt;&lt;author&gt;Saykin, A.&lt;/author&gt;&lt;author&gt;Weiner, M.&lt;/author&gt;&lt;author&gt;Macciardi, F.&lt;/author&gt;&lt;author&gt;Schork, N.&lt;/author&gt;&lt;author&gt;Wallace, D. C.&lt;/author&gt;&lt;author&gt;Potkin, S. G.&lt;/author&gt;&lt;/authors&gt;&lt;/contributors&gt;&lt;auth-address&gt;Department of Psychiatry and Human Behavior, University of California, Irvine, CA, USA.&lt;/auth-address&gt;&lt;titles&gt;&lt;title&gt;Association between mitochondrial DNA variations and Alzheimer&amp;apos;s disease in the ADNI cohort&lt;/title&gt;&lt;secondary-title&gt;Neurobiol Aging&lt;/secondary-title&gt;&lt;/titles&gt;&lt;periodical&gt;&lt;full-title&gt;Neurobiol Aging&lt;/full-title&gt;&lt;/periodical&gt;&lt;pages&gt;1355-63&lt;/pages&gt;&lt;volume&gt;31&lt;/volume&gt;&lt;number&gt;8&lt;/number&gt;&lt;edition&gt;2010/06/12&lt;/edition&gt;&lt;dates&gt;&lt;year&gt;2010&lt;/year&gt;&lt;pub-dates&gt;&lt;date&gt;Aug&lt;/date&gt;&lt;/pub-dates&gt;&lt;/dates&gt;&lt;isbn&gt;1558-1497 (Electronic)&amp;#xD;0197-4580 (Linking)&lt;/isbn&gt;&lt;accession-num&gt;20538375&lt;/accession-num&gt;&lt;urls&gt;&lt;related-urls&gt;&lt;url&gt;http://www.ncbi.nlm.nih.gov/entrez/query.fcgi?cmd=Retrieve&amp;amp;db=PubMed&amp;amp;dopt=Citation&amp;amp;list_uids=20538375&lt;/url&gt;&lt;/related-urls&gt;&lt;/urls&gt;&lt;electronic-resource-num&gt;S0197-4580(10)00206-X [pii]&amp;#xD;10.1016/j.neurobiolaging.2010.04.031&lt;/electronic-resource-num&gt;&lt;language&gt;eng&lt;/language&gt;&lt;/record&gt;&lt;/Cite&gt;&lt;/EndNote&gt;</w:instrText>
      </w:r>
      <w:r w:rsidR="00102EA5">
        <w:fldChar w:fldCharType="separate"/>
      </w:r>
      <w:r w:rsidR="00795734">
        <w:rPr>
          <w:noProof/>
        </w:rPr>
        <w:t>(</w:t>
      </w:r>
      <w:hyperlink w:anchor="_ENREF_68" w:tooltip="Lakatos, 2010 #146" w:history="1">
        <w:r w:rsidR="00795734">
          <w:rPr>
            <w:noProof/>
          </w:rPr>
          <w:t>68</w:t>
        </w:r>
      </w:hyperlink>
      <w:r w:rsidR="00795734">
        <w:rPr>
          <w:noProof/>
        </w:rPr>
        <w:t>)</w:t>
      </w:r>
      <w:r w:rsidR="00102EA5">
        <w:fldChar w:fldCharType="end"/>
      </w:r>
      <w:r w:rsidR="00102EA5">
        <w:t xml:space="preserve">. </w:t>
      </w:r>
      <w:r w:rsidR="00E7564B" w:rsidRPr="008D2873">
        <w:t xml:space="preserve"> </w:t>
      </w:r>
      <w:r w:rsidR="00102EA5">
        <w:t xml:space="preserve">In 2012, ADNI studies were among the first to report </w:t>
      </w:r>
      <w:r w:rsidR="00E7564B" w:rsidRPr="008D2873">
        <w:t>copy number variation in AD or MCI</w:t>
      </w:r>
      <w:r w:rsidR="00102EA5">
        <w:t xml:space="preserve"> </w:t>
      </w:r>
      <w:r w:rsidR="009F6FC7">
        <w:t xml:space="preserve">patients </w:t>
      </w:r>
      <w:r w:rsidR="00102EA5">
        <w:fldChar w:fldCharType="begin">
          <w:fldData xml:space="preserve">PEVuZE5vdGU+PENpdGU+PEF1dGhvcj5Td2FtaW5hdGhhbjwvQXV0aG9yPjxZZWFyPjIwMTI8L1ll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==
</w:fldData>
        </w:fldChar>
      </w:r>
      <w:r w:rsidR="00795734">
        <w:instrText xml:space="preserve"> ADDIN EN.CITE </w:instrText>
      </w:r>
      <w:r w:rsidR="00795734">
        <w:fldChar w:fldCharType="begin">
          <w:fldData xml:space="preserve">PEVuZE5vdGU+PENpdGU+PEF1dGhvcj5Td2FtaW5hdGhhbjwvQXV0aG9yPjxZZWFyPjIwMTI8L1ll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==
</w:fldData>
        </w:fldChar>
      </w:r>
      <w:r w:rsidR="00795734">
        <w:instrText xml:space="preserve"> ADDIN EN.CITE.DATA </w:instrText>
      </w:r>
      <w:r w:rsidR="00795734">
        <w:fldChar w:fldCharType="end"/>
      </w:r>
      <w:r w:rsidR="00102EA5">
        <w:fldChar w:fldCharType="separate"/>
      </w:r>
      <w:r w:rsidR="00795734">
        <w:rPr>
          <w:noProof/>
        </w:rPr>
        <w:t>(</w:t>
      </w:r>
      <w:hyperlink w:anchor="_ENREF_69" w:tooltip="Swaminathan, 2012 #1440" w:history="1">
        <w:r w:rsidR="00795734">
          <w:rPr>
            <w:noProof/>
          </w:rPr>
          <w:t>69</w:t>
        </w:r>
      </w:hyperlink>
      <w:r w:rsidR="00795734">
        <w:rPr>
          <w:noProof/>
        </w:rPr>
        <w:t>)</w:t>
      </w:r>
      <w:r w:rsidR="00102EA5">
        <w:fldChar w:fldCharType="end"/>
      </w:r>
      <w:r w:rsidR="00102EA5">
        <w:t>, and gene pathway</w:t>
      </w:r>
      <w:r w:rsidR="00E7564B">
        <w:t xml:space="preserve"> analyses of memory impairment in older adults</w:t>
      </w:r>
      <w:r w:rsidR="00102EA5">
        <w:t xml:space="preserve"> </w:t>
      </w:r>
      <w:r w:rsidR="00102EA5">
        <w:fldChar w:fldCharType="begin"/>
      </w:r>
      <w:r w:rsidR="00795734">
        <w:instrText xml:space="preserve"> ADDIN EN.CITE &lt;EndNote&gt;&lt;Cite&gt;&lt;Author&gt;Ramanan&lt;/Author&gt;&lt;Year&gt;2012&lt;/Year&gt;&lt;RecNum&gt;690&lt;/RecNum&gt;&lt;DisplayText&gt;(70)&lt;/DisplayText&gt;&lt;record&gt;&lt;rec-number&gt;690&lt;/rec-number&gt;&lt;foreign-keys&gt;&lt;key app="EN" db-id="fdewxtd56v0x55efrfk5ex0se05tz00x2d5w" timestamp="1356048512"&gt;690&lt;/key&gt;&lt;/foreign-keys&gt;&lt;ref-type name="Journal Article"&gt;17&lt;/ref-type&gt;&lt;contributors&gt;&lt;authors&gt;&lt;author&gt;Ramanan, V. K.&lt;/author&gt;&lt;author&gt;Kim, S.&lt;/author&gt;&lt;author&gt;Holohan, K.&lt;/author&gt;&lt;author&gt;Shen, L.&lt;/author&gt;&lt;author&gt;Nho, K.&lt;/author&gt;&lt;author&gt;Risacher, S. L.&lt;/author&gt;&lt;author&gt;Foroud, T. M.&lt;/author&gt;&lt;author&gt;Mukherjee, S.&lt;/author&gt;&lt;author&gt;Crane, P. K.&lt;/author&gt;&lt;author&gt;Aisen, P. S.&lt;/author&gt;&lt;author&gt;Petersen, R. C.&lt;/author&gt;&lt;author&gt;Weiner, M. W.&lt;/author&gt;&lt;author&gt;Saykin, A. J.&lt;/author&gt;&lt;/authors&gt;&lt;/contributors&gt;&lt;auth-address&gt;Center for Neuroimaging, Department of Radiology and Imaging Sciences, Indiana University School of Medicine, Indianapolis, IN, USA.&lt;/auth-address&gt;&lt;titles&gt;&lt;title&gt;Genome-wide pathway analysis of memory impairment in the Alzheimer&amp;apos;s Disease Neuroimaging Initiative (ADNI) cohort implicates gene candidates, canonical pathways, and networks&lt;/title&gt;&lt;secondary-title&gt;Brain Imaging Behav&lt;/secondary-title&gt;&lt;/titles&gt;&lt;periodical&gt;&lt;full-title&gt;Brain Imaging Behav&lt;/full-title&gt;&lt;/periodical&gt;&lt;edition&gt;2012/08/07&lt;/edition&gt;&lt;dates&gt;&lt;year&gt;2012&lt;/year&gt;&lt;pub-dates&gt;&lt;date&gt;Aug 3&lt;/date&gt;&lt;/pub-dates&gt;&lt;/dates&gt;&lt;isbn&gt;1931-7565 (Electronic)&amp;#xD;1931-7557 (Linking)&lt;/isbn&gt;&lt;accession-num&gt;22865056&lt;/accession-num&gt;&lt;urls&gt;&lt;related-urls&gt;&lt;url&gt;http://www.ncbi.nlm.nih.gov/pubmed/22865056&lt;/url&gt;&lt;/related-urls&gt;&lt;/urls&gt;&lt;electronic-resource-num&gt;10.1007/s11682-012-9196-x&lt;/electronic-resource-num&gt;&lt;language&gt;Eng&lt;/language&gt;&lt;/record&gt;&lt;/Cite&gt;&lt;/EndNote&gt;</w:instrText>
      </w:r>
      <w:r w:rsidR="00102EA5">
        <w:fldChar w:fldCharType="separate"/>
      </w:r>
      <w:r w:rsidR="00795734">
        <w:rPr>
          <w:noProof/>
        </w:rPr>
        <w:t>(</w:t>
      </w:r>
      <w:hyperlink w:anchor="_ENREF_70" w:tooltip="Ramanan, 2012 #690" w:history="1">
        <w:r w:rsidR="00795734">
          <w:rPr>
            <w:noProof/>
          </w:rPr>
          <w:t>70</w:t>
        </w:r>
      </w:hyperlink>
      <w:r w:rsidR="00795734">
        <w:rPr>
          <w:noProof/>
        </w:rPr>
        <w:t>)</w:t>
      </w:r>
      <w:r w:rsidR="00102EA5">
        <w:fldChar w:fldCharType="end"/>
      </w:r>
      <w:r w:rsidR="00E7564B">
        <w:t xml:space="preserve">. In 2013, the first MRI study of the recently discovered </w:t>
      </w:r>
      <w:r w:rsidR="00E7564B">
        <w:rPr>
          <w:i/>
        </w:rPr>
        <w:t>TREM2</w:t>
      </w:r>
      <w:r w:rsidR="00E7564B">
        <w:t xml:space="preserve"> variant </w:t>
      </w:r>
      <w:r w:rsidR="00102EA5">
        <w:fldChar w:fldCharType="begin"/>
      </w:r>
      <w:r w:rsidR="00795734">
        <w:instrText xml:space="preserve"> ADDIN EN.CITE &lt;EndNote&gt;&lt;Cite&gt;&lt;Author&gt;Rajagopalan&lt;/Author&gt;&lt;Year&gt;2013&lt;/Year&gt;&lt;RecNum&gt;1752&lt;/RecNum&gt;&lt;DisplayText&gt;(71)&lt;/DisplayText&gt;&lt;record&gt;&lt;rec-number&gt;1752&lt;/rec-number&gt;&lt;foreign-keys&gt;&lt;key app="EN" db-id="fdewxtd56v0x55efrfk5ex0se05tz00x2d5w" timestamp="1408380183"&gt;1752&lt;/key&gt;&lt;/foreign-keys&gt;&lt;ref-type name="Journal Article"&gt;17&lt;/ref-type&gt;&lt;contributors&gt;&lt;authors&gt;&lt;author&gt;Rajagopalan, P.&lt;/author&gt;&lt;author&gt;Hibar, D. P.&lt;/author&gt;&lt;author&gt;Thompson, P. M.&lt;/author&gt;&lt;/authors&gt;&lt;/contributors&gt;&lt;titles&gt;&lt;title&gt;TREM2 and neurodegenerative disease&lt;/title&gt;&lt;secondary-title&gt;N Engl J Med&lt;/secondary-title&gt;&lt;alt-title&gt;The New England journal of medicine&lt;/alt-title&gt;&lt;/titles&gt;&lt;periodical&gt;&lt;full-title&gt;N Engl J Med&lt;/full-title&gt;&lt;/periodical&gt;&lt;pages&gt;1565-7&lt;/pages&gt;&lt;volume&gt;369&lt;/volume&gt;&lt;number&gt;16&lt;/number&gt;&lt;keywords&gt;&lt;keyword&gt;Aged&lt;/keyword&gt;&lt;keyword&gt;Alzheimer Disease/*genetics/pathology&lt;/keyword&gt;&lt;keyword&gt;Atrophy&lt;/keyword&gt;&lt;keyword&gt;Brain/*pathology&lt;/keyword&gt;&lt;keyword&gt;Female&lt;/keyword&gt;&lt;keyword&gt;Humans&lt;/keyword&gt;&lt;keyword&gt;Male&lt;/keyword&gt;&lt;keyword&gt;Membrane Glycoproteins/*genetics&lt;/keyword&gt;&lt;keyword&gt;*Mutation&lt;/keyword&gt;&lt;keyword&gt;Neurodegenerative Diseases&lt;/keyword&gt;&lt;keyword&gt;Organ Size&lt;/keyword&gt;&lt;keyword&gt;Receptors, Immunologic/*genetics&lt;/keyword&gt;&lt;keyword&gt;Risk&lt;/keyword&gt;&lt;/keywords&gt;&lt;dates&gt;&lt;year&gt;2013&lt;/year&gt;&lt;pub-dates&gt;&lt;date&gt;Oct 17&lt;/date&gt;&lt;/pub-dates&gt;&lt;/dates&gt;&lt;isbn&gt;1533-4406 (Electronic)&amp;#xD;0028-4793 (Linking)&lt;/isbn&gt;&lt;accession-num&gt;24131186&lt;/accession-num&gt;&lt;urls&gt;&lt;related-urls&gt;&lt;url&gt;http://www.ncbi.nlm.nih.gov/pubmed/24131186&lt;/url&gt;&lt;/related-urls&gt;&lt;/urls&gt;&lt;custom2&gt;4024453&lt;/custom2&gt;&lt;electronic-resource-num&gt;10.1056/NEJMc1306509#SA3&lt;/electronic-resource-num&gt;&lt;/record&gt;&lt;/Cite&gt;&lt;/EndNote&gt;</w:instrText>
      </w:r>
      <w:r w:rsidR="00102EA5">
        <w:fldChar w:fldCharType="separate"/>
      </w:r>
      <w:r w:rsidR="00795734">
        <w:rPr>
          <w:noProof/>
        </w:rPr>
        <w:t>(</w:t>
      </w:r>
      <w:hyperlink w:anchor="_ENREF_71" w:tooltip="Rajagopalan, 2013 #1752" w:history="1">
        <w:r w:rsidR="00795734">
          <w:rPr>
            <w:noProof/>
          </w:rPr>
          <w:t>71</w:t>
        </w:r>
      </w:hyperlink>
      <w:r w:rsidR="00795734">
        <w:rPr>
          <w:noProof/>
        </w:rPr>
        <w:t>)</w:t>
      </w:r>
      <w:r w:rsidR="00102EA5">
        <w:fldChar w:fldCharType="end"/>
      </w:r>
      <w:r w:rsidR="00E7564B">
        <w:t xml:space="preserve"> </w:t>
      </w:r>
      <w:r w:rsidR="009F6FC7">
        <w:t>reported that</w:t>
      </w:r>
      <w:r w:rsidR="00102EA5">
        <w:rPr>
          <w:rFonts w:eastAsia="Times New Roman" w:cstheme="minorHAnsi"/>
          <w:color w:val="222222"/>
          <w:lang w:eastAsia="en-GB"/>
        </w:rPr>
        <w:t xml:space="preserve"> c</w:t>
      </w:r>
      <w:r w:rsidR="00102EA5" w:rsidRPr="005853F0">
        <w:rPr>
          <w:rFonts w:eastAsia="Times New Roman" w:cstheme="minorHAnsi"/>
          <w:color w:val="222222"/>
          <w:lang w:eastAsia="en-GB"/>
        </w:rPr>
        <w:t>arriers of variants in the </w:t>
      </w:r>
      <w:r w:rsidR="00102EA5" w:rsidRPr="005853F0">
        <w:rPr>
          <w:rFonts w:eastAsia="Times New Roman" w:cstheme="minorHAnsi"/>
          <w:i/>
          <w:iCs/>
          <w:color w:val="222222"/>
          <w:lang w:eastAsia="en-GB"/>
        </w:rPr>
        <w:t>TREM2</w:t>
      </w:r>
      <w:r w:rsidR="00102EA5" w:rsidRPr="005853F0">
        <w:rPr>
          <w:rFonts w:eastAsia="Times New Roman" w:cstheme="minorHAnsi"/>
          <w:color w:val="222222"/>
          <w:lang w:eastAsia="en-GB"/>
        </w:rPr>
        <w:t> gene</w:t>
      </w:r>
      <w:r w:rsidR="00102EA5">
        <w:rPr>
          <w:rFonts w:eastAsia="Times New Roman" w:cstheme="minorHAnsi"/>
          <w:color w:val="222222"/>
          <w:lang w:eastAsia="en-GB"/>
        </w:rPr>
        <w:t xml:space="preserve"> showed faster atrophy than non-</w:t>
      </w:r>
      <w:r w:rsidR="00102EA5" w:rsidRPr="005853F0">
        <w:rPr>
          <w:rFonts w:eastAsia="Times New Roman" w:cstheme="minorHAnsi"/>
          <w:color w:val="222222"/>
          <w:lang w:eastAsia="en-GB"/>
        </w:rPr>
        <w:t>carriers</w:t>
      </w:r>
      <w:r w:rsidR="000A4AC1">
        <w:rPr>
          <w:rFonts w:eastAsia="Times New Roman" w:cstheme="minorHAnsi"/>
          <w:color w:val="222222"/>
          <w:lang w:eastAsia="en-GB"/>
        </w:rPr>
        <w:t xml:space="preserve">, and </w:t>
      </w:r>
      <w:r w:rsidR="000A4AC1">
        <w:t>t</w:t>
      </w:r>
      <w:r w:rsidR="00E7564B">
        <w:t xml:space="preserve">he first GWAS of the healthy human structural </w:t>
      </w:r>
      <w:proofErr w:type="spellStart"/>
      <w:r w:rsidR="00E7564B">
        <w:t>connectome</w:t>
      </w:r>
      <w:proofErr w:type="spellEnd"/>
      <w:r w:rsidR="00E7564B">
        <w:t xml:space="preserve"> </w:t>
      </w:r>
      <w:r w:rsidR="000A4AC1">
        <w:t xml:space="preserve">implicated the </w:t>
      </w:r>
      <w:r w:rsidR="000A4AC1" w:rsidRPr="009F6FC7">
        <w:rPr>
          <w:i/>
        </w:rPr>
        <w:t>SPON1</w:t>
      </w:r>
      <w:r w:rsidR="000A4AC1">
        <w:t xml:space="preserve"> gene</w:t>
      </w:r>
      <w:r w:rsidR="00E7564B">
        <w:t xml:space="preserve"> </w:t>
      </w:r>
      <w:r w:rsidR="000A4AC1">
        <w:fldChar w:fldCharType="begin">
          <w:fldData xml:space="preserve">PEVuZE5vdGU+PENpdGU+PEF1dGhvcj5KYWhhbnNoYWQ8L0F1dGhvcj48WWVhcj4yMDEzPC9ZZWFy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aSBVIFMgQTwvZnVsbC10aXRsZT48L3BlcmlvZGljYWw+PHBhZ2VzPjQ3NjgtNzM8L3BhZ2VzPjx2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</w:fldData>
        </w:fldChar>
      </w:r>
      <w:r w:rsidR="00795734">
        <w:instrText xml:space="preserve"> ADDIN EN.CITE </w:instrText>
      </w:r>
      <w:r w:rsidR="00795734">
        <w:fldChar w:fldCharType="begin">
          <w:fldData xml:space="preserve">PEVuZE5vdGU+PENpdGU+PEF1dGhvcj5KYWhhbnNoYWQ8L0F1dGhvcj48WWVhcj4yMDEzPC9ZZWFy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</w:fldData>
        </w:fldChar>
      </w:r>
      <w:r w:rsidR="00795734">
        <w:instrText xml:space="preserve"> ADDIN EN.CITE.DATA </w:instrText>
      </w:r>
      <w:r w:rsidR="00795734">
        <w:fldChar w:fldCharType="end"/>
      </w:r>
      <w:r w:rsidR="000A4AC1">
        <w:fldChar w:fldCharType="separate"/>
      </w:r>
      <w:r w:rsidR="00795734">
        <w:rPr>
          <w:noProof/>
        </w:rPr>
        <w:t>(</w:t>
      </w:r>
      <w:hyperlink w:anchor="_ENREF_72" w:tooltip="Jahanshad, 2013 #1872" w:history="1">
        <w:r w:rsidR="00795734">
          <w:rPr>
            <w:noProof/>
          </w:rPr>
          <w:t>72</w:t>
        </w:r>
      </w:hyperlink>
      <w:r w:rsidR="00795734">
        <w:rPr>
          <w:noProof/>
        </w:rPr>
        <w:t>)</w:t>
      </w:r>
      <w:r w:rsidR="000A4AC1">
        <w:fldChar w:fldCharType="end"/>
      </w:r>
      <w:r w:rsidR="000A4AC1">
        <w:t>.</w:t>
      </w:r>
      <w:r w:rsidR="00E7564B">
        <w:t xml:space="preserve"> ADNI investigators also reported the first whole-</w:t>
      </w:r>
      <w:proofErr w:type="spellStart"/>
      <w:r w:rsidR="00E7564B">
        <w:t>exome</w:t>
      </w:r>
      <w:proofErr w:type="spellEnd"/>
      <w:r w:rsidR="00E7564B">
        <w:t xml:space="preserve"> sequencing study in MCI </w:t>
      </w:r>
      <w:r w:rsidR="00E7564B">
        <w:rPr>
          <w:rFonts w:cs="Arial"/>
        </w:rPr>
        <w:t xml:space="preserve">that </w:t>
      </w:r>
      <w:r w:rsidR="00E7564B">
        <w:t xml:space="preserve">identified functional variants for rate of change in hippocampal volume in MCI </w:t>
      </w:r>
      <w:r w:rsidR="005F2B91">
        <w:fldChar w:fldCharType="begin">
          <w:fldData xml:space="preserve">PEVuZE5vdGU+PENpdGU+PEF1dGhvcj5OaG88L0F1dGhvcj48WWVhcj4yMDEzPC9ZZWFyPjxSZWNO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</w:fldData>
        </w:fldChar>
      </w:r>
      <w:r w:rsidR="00795734">
        <w:instrText xml:space="preserve"> ADDIN EN.CITE </w:instrText>
      </w:r>
      <w:r w:rsidR="00795734">
        <w:fldChar w:fldCharType="begin">
          <w:fldData xml:space="preserve">PEVuZE5vdGU+PENpdGU+PEF1dGhvcj5OaG88L0F1dGhvcj48WWVhcj4yMDEzPC9ZZWFyPjxSZWNO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</w:fldData>
        </w:fldChar>
      </w:r>
      <w:r w:rsidR="00795734">
        <w:instrText xml:space="preserve"> ADDIN EN.CITE.DATA </w:instrText>
      </w:r>
      <w:r w:rsidR="00795734">
        <w:fldChar w:fldCharType="end"/>
      </w:r>
      <w:r w:rsidR="005F2B91">
        <w:fldChar w:fldCharType="separate"/>
      </w:r>
      <w:r w:rsidR="00795734">
        <w:rPr>
          <w:noProof/>
        </w:rPr>
        <w:t>(</w:t>
      </w:r>
      <w:hyperlink w:anchor="_ENREF_73" w:tooltip="Nho, 2013 #833" w:history="1">
        <w:r w:rsidR="00795734">
          <w:rPr>
            <w:noProof/>
          </w:rPr>
          <w:t>73</w:t>
        </w:r>
      </w:hyperlink>
      <w:r w:rsidR="00795734">
        <w:rPr>
          <w:noProof/>
        </w:rPr>
        <w:t>)</w:t>
      </w:r>
      <w:r w:rsidR="005F2B91">
        <w:fldChar w:fldCharType="end"/>
      </w:r>
      <w:r w:rsidR="005F2B91">
        <w:t xml:space="preserve">, and </w:t>
      </w:r>
      <w:r w:rsidR="005F2B91">
        <w:rPr>
          <w:rFonts w:cs="Arial"/>
        </w:rPr>
        <w:t xml:space="preserve">investigated </w:t>
      </w:r>
      <w:r w:rsidR="005F2B91">
        <w:t>t</w:t>
      </w:r>
      <w:r w:rsidR="005F2B91" w:rsidRPr="003C0000">
        <w:t xml:space="preserve">he role of </w:t>
      </w:r>
      <w:r w:rsidR="005F2B91" w:rsidRPr="005F2B91">
        <w:rPr>
          <w:i/>
        </w:rPr>
        <w:t>APOE</w:t>
      </w:r>
      <w:r w:rsidR="005F2B91" w:rsidRPr="003C0000">
        <w:t xml:space="preserve"> genotype in early mild cognitive impairment (E-MCI)</w:t>
      </w:r>
      <w:r w:rsidR="005F2B91">
        <w:t xml:space="preserve"> </w:t>
      </w:r>
      <w:r w:rsidR="005F2B91">
        <w:fldChar w:fldCharType="begin"/>
      </w:r>
      <w:r w:rsidR="00795734">
        <w:instrText xml:space="preserve"> ADDIN EN.CITE &lt;EndNote&gt;&lt;Cite&gt;&lt;Author&gt;Risacher&lt;/Author&gt;&lt;Year&gt;2013&lt;/Year&gt;&lt;RecNum&gt;1618&lt;/RecNum&gt;&lt;DisplayText&gt;(74)&lt;/DisplayText&gt;&lt;record&gt;&lt;rec-number&gt;1618&lt;/rec-number&gt;&lt;foreign-keys&gt;&lt;key app="EN" db-id="fdewxtd56v0x55efrfk5ex0se05tz00x2d5w" timestamp="1392782604"&gt;1618&lt;/key&gt;&lt;/foreign-keys&gt;&lt;ref-type name="Journal Article"&gt;17&lt;/ref-type&gt;&lt;contributors&gt;&lt;authors&gt;&lt;author&gt;Risacher, S. L.&lt;/author&gt;&lt;author&gt;Kim, S.&lt;/author&gt;&lt;author&gt;Shen, L.&lt;/author&gt;&lt;author&gt;Nho, K.&lt;/author&gt;&lt;author&gt;Foroud, T.&lt;/author&gt;&lt;author&gt;Green, R. C.&lt;/author&gt;&lt;author&gt;Petersen, R. C.&lt;/author&gt;&lt;author&gt;Jack, C. R., Jr.&lt;/author&gt;&lt;author&gt;Aisen, P. S.&lt;/author&gt;&lt;author&gt;Koeppe, R. A.&lt;/author&gt;&lt;author&gt;Jagust, W. J.&lt;/author&gt;&lt;author&gt;Shaw, L. M.&lt;/author&gt;&lt;author&gt;Trojanowski, J. Q.&lt;/author&gt;&lt;author&gt;Weiner, M. W.&lt;/author&gt;&lt;author&gt;Saykin, A. J.&lt;/author&gt;&lt;author&gt;Alzheimer&amp;apos;s Disease Neuroimaging Initiative, dagger&lt;/author&gt;&lt;/authors&gt;&lt;/contributors&gt;&lt;auth-address&gt;Department of Radiology and Imaging Sciences, Center for Neuroimaging, Indiana University School of Medicine Indianapolis, IN, USA.&lt;/auth-address&gt;&lt;titles&gt;&lt;title&gt;The role of apolipoprotein E (APOE) genotype in early mild cognitive impairment (E-MCI)&lt;/title&gt;&lt;secondary-title&gt;Front Aging Neurosci&lt;/secondary-title&gt;&lt;alt-title&gt;Frontiers in aging neuroscience&lt;/alt-title&gt;&lt;/titles&gt;&lt;periodical&gt;&lt;full-title&gt;Front Aging Neurosci&lt;/full-title&gt;&lt;abbr-1&gt;Frontiers in aging neuroscience&lt;/abbr-1&gt;&lt;/periodical&gt;&lt;alt-periodical&gt;&lt;full-title&gt;Front Aging Neurosci&lt;/full-title&gt;&lt;abbr-1&gt;Frontiers in aging neuroscience&lt;/abbr-1&gt;&lt;/alt-periodical&gt;&lt;pages&gt;11&lt;/pages&gt;&lt;volume&gt;5&lt;/volume&gt;&lt;dates&gt;&lt;year&gt;2013&lt;/year&gt;&lt;/dates&gt;&lt;isbn&gt;1663-4365 (Electronic)&amp;#xD;1663-4365 (Linking)&lt;/isbn&gt;&lt;accession-num&gt;23554593&lt;/accession-num&gt;&lt;urls&gt;&lt;related-urls&gt;&lt;url&gt;http://www.ncbi.nlm.nih.gov/pubmed/23554593&lt;/url&gt;&lt;/related-urls&gt;&lt;/urls&gt;&lt;custom2&gt;3612590&lt;/custom2&gt;&lt;electronic-resource-num&gt;10.3389/fnagi.2013.00011&lt;/electronic-resource-num&gt;&lt;/record&gt;&lt;/Cite&gt;&lt;/EndNote&gt;</w:instrText>
      </w:r>
      <w:r w:rsidR="005F2B91">
        <w:fldChar w:fldCharType="separate"/>
      </w:r>
      <w:r w:rsidR="00795734">
        <w:rPr>
          <w:noProof/>
        </w:rPr>
        <w:t>(</w:t>
      </w:r>
      <w:hyperlink w:anchor="_ENREF_74" w:tooltip="Risacher, 2013 #1618" w:history="1">
        <w:r w:rsidR="00795734">
          <w:rPr>
            <w:noProof/>
          </w:rPr>
          <w:t>74</w:t>
        </w:r>
      </w:hyperlink>
      <w:r w:rsidR="00795734">
        <w:rPr>
          <w:noProof/>
        </w:rPr>
        <w:t>)</w:t>
      </w:r>
      <w:r w:rsidR="005F2B91">
        <w:fldChar w:fldCharType="end"/>
      </w:r>
      <w:r w:rsidR="005F2B91">
        <w:t xml:space="preserve">. </w:t>
      </w:r>
    </w:p>
    <w:p w:rsidR="00E7564B" w:rsidRDefault="009F6FC7" w:rsidP="00015031">
      <w:pPr>
        <w:spacing w:line="360" w:lineRule="auto"/>
        <w:jc w:val="both"/>
      </w:pPr>
      <w:r>
        <w:t xml:space="preserve">ADNI genetics data continue </w:t>
      </w:r>
      <w:r w:rsidRPr="00D0253C">
        <w:t xml:space="preserve">to enhance the biological understanding </w:t>
      </w:r>
      <w:r>
        <w:t xml:space="preserve">of underlying disease mechanism in studies.  Kim et al </w:t>
      </w:r>
      <w:r>
        <w:fldChar w:fldCharType="begin"/>
      </w:r>
      <w:r w:rsidR="00795734">
        <w:instrText xml:space="preserve"> ADDIN EN.CITE &lt;EndNote&gt;&lt;Cite&gt;&lt;Author&gt;Kim&lt;/Author&gt;&lt;Year&gt;2013&lt;/Year&gt;&lt;RecNum&gt;884&lt;/RecNum&gt;&lt;DisplayText&gt;(75)&lt;/DisplayText&gt;&lt;record&gt;&lt;rec-number&gt;884&lt;/rec-number&gt;&lt;foreign-keys&gt;&lt;key app="EN" db-id="fdewxtd56v0x55efrfk5ex0se05tz00x2d5w" timestamp="1380733712"&gt;884&lt;/key&gt;&lt;/foreign-keys&gt;&lt;ref-type name="Journal Article"&gt;17&lt;/ref-type&gt;&lt;contributors&gt;&lt;authors&gt;&lt;author&gt;Kim, S.&lt;/author&gt;&lt;author&gt;Swaminathan, S.&lt;/author&gt;&lt;author&gt;Inlow, M.&lt;/author&gt;&lt;author&gt;Risacher, S. L.&lt;/author&gt;&lt;author&gt;Nho, K.&lt;/author&gt;&lt;author&gt;Shen, L.&lt;/author&gt;&lt;author&gt;Foroud, T. M.&lt;/author&gt;&lt;author&gt;Petersen, R. C.&lt;/author&gt;&lt;author&gt;Aisen, P. S.&lt;/author&gt;&lt;author&gt;Soares, H.&lt;/author&gt;&lt;author&gt;Toledo, J. B.&lt;/author&gt;&lt;author&gt;Shaw, L. M.&lt;/author&gt;&lt;author&gt;Trojanowski, J. Q.&lt;/author&gt;&lt;author&gt;Weiner, M. W.&lt;/author&gt;&lt;author&gt;McDonald, B. C.&lt;/author&gt;&lt;author&gt;Farlow, M. R.&lt;/author&gt;&lt;author&gt;Ghetti, B.&lt;/author&gt;&lt;author&gt;Saykin, A. J.&lt;/author&gt;&lt;author&gt;Alzheimer&amp;apos;s Disease Neuroimaging, Initiative&lt;/author&gt;&lt;/authors&gt;&lt;/contributors&gt;&lt;auth-address&gt;Center for Neuroimaging, Department of Radiology and Imaging Sciences, Indiana University School of Medicine, Indianapolis, Indiana, USA.&lt;/auth-address&gt;&lt;titles&gt;&lt;title&gt;Influence of genetic variation on plasma protein levels in older adults using a multi-analyte panel&lt;/title&gt;&lt;secondary-title&gt;PLoS One&lt;/secondary-title&gt;&lt;alt-title&gt;PloS one&lt;/alt-title&gt;&lt;/titles&gt;&lt;periodical&gt;&lt;full-title&gt;PLoS One&lt;/full-title&gt;&lt;/periodical&gt;&lt;alt-periodical&gt;&lt;full-title&gt;PLoS One&lt;/full-title&gt;&lt;/alt-periodical&gt;&lt;pages&gt;e70269&lt;/pages&gt;&lt;volume&gt;8&lt;/volume&gt;&lt;number&gt;7&lt;/number&gt;&lt;dates&gt;&lt;year&gt;2013&lt;/year&gt;&lt;/dates&gt;&lt;isbn&gt;1932-6203 (Electronic)&amp;#xD;1932-6203 (Linking)&lt;/isbn&gt;&lt;accession-num&gt;23894628&lt;/accession-num&gt;&lt;urls&gt;&lt;related-urls&gt;&lt;url&gt;http://www.ncbi.nlm.nih.gov/pubmed/23894628&lt;/url&gt;&lt;/related-urls&gt;&lt;/urls&gt;&lt;custom2&gt;3720913&lt;/custom2&gt;&lt;electronic-resource-num&gt;10.1371/journal.pone.0070269&lt;/electronic-resource-num&gt;&lt;/record&gt;&lt;/Cite&gt;&lt;/EndNote&gt;</w:instrText>
      </w:r>
      <w:r>
        <w:fldChar w:fldCharType="separate"/>
      </w:r>
      <w:r w:rsidR="00795734">
        <w:rPr>
          <w:noProof/>
        </w:rPr>
        <w:t>(</w:t>
      </w:r>
      <w:hyperlink w:anchor="_ENREF_75" w:tooltip="Kim, 2013 #884" w:history="1">
        <w:r w:rsidR="00795734">
          <w:rPr>
            <w:noProof/>
          </w:rPr>
          <w:t>75</w:t>
        </w:r>
      </w:hyperlink>
      <w:r w:rsidR="00795734">
        <w:rPr>
          <w:noProof/>
        </w:rPr>
        <w:t>)</w:t>
      </w:r>
      <w:r>
        <w:fldChar w:fldCharType="end"/>
      </w:r>
      <w:r>
        <w:t xml:space="preserve"> </w:t>
      </w:r>
      <w:r w:rsidR="008C09C7">
        <w:rPr>
          <w:rFonts w:cs="Arial"/>
        </w:rPr>
        <w:t xml:space="preserve">examined </w:t>
      </w:r>
      <w:r w:rsidR="008C09C7">
        <w:t>i</w:t>
      </w:r>
      <w:r w:rsidR="008C09C7" w:rsidRPr="004D43EF">
        <w:t>nfluence of genetic variation on plasma protein levels in older adults using a multi-</w:t>
      </w:r>
      <w:proofErr w:type="spellStart"/>
      <w:r w:rsidR="008C09C7" w:rsidRPr="004D43EF">
        <w:t>analyte</w:t>
      </w:r>
      <w:proofErr w:type="spellEnd"/>
      <w:r w:rsidR="008C09C7" w:rsidRPr="004D43EF">
        <w:t xml:space="preserve"> panel</w:t>
      </w:r>
      <w:r w:rsidR="008C09C7">
        <w:t xml:space="preserve">, and </w:t>
      </w:r>
      <w:r w:rsidR="008C09C7" w:rsidRPr="004D43EF">
        <w:t>confirmed previously identified gene-protein associations for interleukin-6 receptor, chemokine CC-4, angiotensin-converting enzyme, and angiotensinogen</w:t>
      </w:r>
      <w:r w:rsidR="008C09C7">
        <w:t>.</w:t>
      </w:r>
      <w:r>
        <w:t xml:space="preserve"> </w:t>
      </w:r>
      <w:r w:rsidR="005F2B91">
        <w:t xml:space="preserve"> </w:t>
      </w:r>
      <w:r w:rsidR="00E7564B">
        <w:t xml:space="preserve">In 2014, </w:t>
      </w:r>
      <w:r w:rsidR="00E7564B">
        <w:rPr>
          <w:rFonts w:cs="Arial"/>
        </w:rPr>
        <w:t xml:space="preserve">Ramanan et al </w:t>
      </w:r>
      <w:r w:rsidR="00015031">
        <w:rPr>
          <w:rFonts w:cs="Arial"/>
        </w:rPr>
        <w:fldChar w:fldCharType="begin"/>
      </w:r>
      <w:r w:rsidR="00795734">
        <w:rPr>
          <w:rFonts w:cs="Arial"/>
        </w:rPr>
        <w:instrText xml:space="preserve"> ADDIN EN.CITE &lt;EndNote&gt;&lt;Cite&gt;&lt;Author&gt;Ramanan&lt;/Author&gt;&lt;Year&gt;2013&lt;/Year&gt;&lt;RecNum&gt;1460&lt;/RecNum&gt;&lt;DisplayText&gt;(76)&lt;/DisplayText&gt;&lt;record&gt;&lt;rec-number&gt;1460&lt;/rec-number&gt;&lt;foreign-keys&gt;&lt;key app="EN" db-id="fdewxtd56v0x55efrfk5ex0se05tz00x2d5w" timestamp="1389047383"&gt;1460&lt;/key&gt;&lt;/foreign-keys&gt;&lt;ref-type name="Journal Article"&gt;17&lt;/ref-type&gt;&lt;contributors&gt;&lt;authors&gt;&lt;author&gt;Ramanan, V. K.&lt;/author&gt;&lt;author&gt;Risacher, S. L.&lt;/author&gt;&lt;author&gt;Nho, K.&lt;/author&gt;&lt;author&gt;Kim, S.&lt;/author&gt;&lt;author&gt;Swaminathan, S.&lt;/author&gt;&lt;author&gt;Shen, L.&lt;/author&gt;&lt;author&gt;Foroud, T. M.&lt;/author&gt;&lt;author&gt;Hakonarson, H.&lt;/author&gt;&lt;author&gt;Huentelman, M. J.&lt;/author&gt;&lt;author&gt;Aisen, P. S.&lt;/author&gt;&lt;author&gt;Petersen, R. C.&lt;/author&gt;&lt;author&gt;Green, R. C.&lt;/author&gt;&lt;author&gt;Jack, C. R.&lt;/author&gt;&lt;author&gt;Koeppe, R. A.&lt;/author&gt;&lt;author&gt;Jagust, W. J.&lt;/author&gt;&lt;author&gt;Weiner, M. W.&lt;/author&gt;&lt;author&gt;Saykin, A. J.&lt;/author&gt;&lt;/authors&gt;&lt;/contributors&gt;&lt;auth-address&gt;1] Center for Neuroimaging, Department of Radiology and Imaging Sciences and Indiana Alzheimer&amp;apos;s Disease Center, Indiana University School of Medicine, Indianapolis, IN, USA [2] Department of Medical and Molecular Genetics, Indiana University School of Medicine, Indianapolis, IN, USA [3] Medical Scientist Training Program, Indiana University School of Medicine, Indianapolis, IN, USA.&lt;/auth-address&gt;&lt;titles&gt;&lt;title&gt;APOE and BCHE as modulators of cerebral amyloid deposition: a florbetapir PET genome-wide association study&lt;/title&gt;&lt;secondary-title&gt;Mol Psychiatry&lt;/secondary-title&gt;&lt;alt-title&gt;Molecular psychiatry&lt;/alt-title&gt;&lt;/titles&gt;&lt;periodical&gt;&lt;full-title&gt;Mol Psychiatry&lt;/full-title&gt;&lt;/periodical&gt;&lt;dates&gt;&lt;year&gt;2013&lt;/year&gt;&lt;pub-dates&gt;&lt;date&gt;Feb 19&lt;/date&gt;&lt;/pub-dates&gt;&lt;/dates&gt;&lt;isbn&gt;1476-5578 (Electronic)&amp;#xD;1359-4184 (Linking)&lt;/isbn&gt;&lt;accession-num&gt;23419831&lt;/accession-num&gt;&lt;urls&gt;&lt;related-urls&gt;&lt;url&gt;http://www.ncbi.nlm.nih.gov/pubmed/23419831&lt;/url&gt;&lt;/related-urls&gt;&lt;/urls&gt;&lt;custom2&gt;3661739&lt;/custom2&gt;&lt;electronic-resource-num&gt;10.1038/mp.2013.19&lt;/electronic-resource-num&gt;&lt;/record&gt;&lt;/Cite&gt;&lt;/EndNote&gt;</w:instrText>
      </w:r>
      <w:r w:rsidR="00015031">
        <w:rPr>
          <w:rFonts w:cs="Arial"/>
        </w:rPr>
        <w:fldChar w:fldCharType="separate"/>
      </w:r>
      <w:r w:rsidR="00795734">
        <w:rPr>
          <w:rFonts w:cs="Arial"/>
          <w:noProof/>
        </w:rPr>
        <w:t>(</w:t>
      </w:r>
      <w:hyperlink w:anchor="_ENREF_76" w:tooltip="Ramanan, 2013 #1460" w:history="1">
        <w:r w:rsidR="00795734">
          <w:rPr>
            <w:rFonts w:cs="Arial"/>
            <w:noProof/>
          </w:rPr>
          <w:t>76</w:t>
        </w:r>
      </w:hyperlink>
      <w:r w:rsidR="00795734">
        <w:rPr>
          <w:rFonts w:cs="Arial"/>
          <w:noProof/>
        </w:rPr>
        <w:t>)</w:t>
      </w:r>
      <w:r w:rsidR="00015031">
        <w:rPr>
          <w:rFonts w:cs="Arial"/>
        </w:rPr>
        <w:fldChar w:fldCharType="end"/>
      </w:r>
      <w:r w:rsidR="00015031">
        <w:rPr>
          <w:rFonts w:cs="Arial"/>
        </w:rPr>
        <w:t xml:space="preserve"> </w:t>
      </w:r>
      <w:r w:rsidR="008C09C7">
        <w:rPr>
          <w:rFonts w:cs="Arial"/>
        </w:rPr>
        <w:t xml:space="preserve">performed the first GWAS of </w:t>
      </w:r>
      <w:r w:rsidR="008C09C7">
        <w:t xml:space="preserve">amyloid </w:t>
      </w:r>
      <w:r w:rsidR="008C09C7" w:rsidRPr="003C0000">
        <w:t xml:space="preserve">PET </w:t>
      </w:r>
      <w:r w:rsidR="008C09C7">
        <w:t xml:space="preserve">using ADNI </w:t>
      </w:r>
      <w:r w:rsidR="00015031">
        <w:t>F</w:t>
      </w:r>
      <w:r w:rsidR="008C09C7" w:rsidRPr="003C0000">
        <w:t xml:space="preserve">lorbetapir </w:t>
      </w:r>
      <w:r w:rsidR="008C09C7">
        <w:t xml:space="preserve">scans and reported that the </w:t>
      </w:r>
      <w:r w:rsidR="008C09C7" w:rsidRPr="001B63CC">
        <w:rPr>
          <w:i/>
        </w:rPr>
        <w:t>APOE</w:t>
      </w:r>
      <w:r w:rsidR="008C09C7" w:rsidRPr="003C0000">
        <w:t xml:space="preserve"> </w:t>
      </w:r>
      <w:r w:rsidR="008C09C7">
        <w:t xml:space="preserve">as well as </w:t>
      </w:r>
      <w:r w:rsidR="008C09C7" w:rsidRPr="001B63CC">
        <w:rPr>
          <w:i/>
        </w:rPr>
        <w:t>BCHE</w:t>
      </w:r>
      <w:r w:rsidR="008C09C7" w:rsidRPr="003C0000">
        <w:t xml:space="preserve"> </w:t>
      </w:r>
      <w:r w:rsidR="008C09C7">
        <w:t xml:space="preserve">genes were </w:t>
      </w:r>
      <w:r w:rsidR="008C09C7" w:rsidRPr="003C0000">
        <w:t>modulators</w:t>
      </w:r>
      <w:r w:rsidR="008C09C7">
        <w:t xml:space="preserve"> of cerebral amyloid deposition together accounting for nearly 15% of the variance in amyloid deposition. </w:t>
      </w:r>
      <w:proofErr w:type="spellStart"/>
      <w:r w:rsidR="00015031">
        <w:rPr>
          <w:rFonts w:cs="Arial"/>
        </w:rPr>
        <w:t>Swaminathan</w:t>
      </w:r>
      <w:proofErr w:type="spellEnd"/>
      <w:r w:rsidR="00015031">
        <w:rPr>
          <w:rFonts w:cs="Arial"/>
        </w:rPr>
        <w:t xml:space="preserve"> et al</w:t>
      </w:r>
      <w:r w:rsidR="008C09C7" w:rsidRPr="002C5C35">
        <w:rPr>
          <w:rFonts w:cs="Arial"/>
        </w:rPr>
        <w:t xml:space="preserve"> </w:t>
      </w:r>
      <w:r w:rsidR="008C09C7">
        <w:rPr>
          <w:rFonts w:cs="Arial"/>
        </w:rPr>
        <w:t>(</w:t>
      </w:r>
      <w:r w:rsidR="008C09C7" w:rsidRPr="002C5C35">
        <w:rPr>
          <w:rFonts w:cs="Arial"/>
        </w:rPr>
        <w:t>2014</w:t>
      </w:r>
      <w:r w:rsidR="008C09C7">
        <w:rPr>
          <w:rFonts w:cs="Arial"/>
        </w:rPr>
        <w:t>) report</w:t>
      </w:r>
      <w:r w:rsidR="00015031">
        <w:rPr>
          <w:rFonts w:cs="Arial"/>
        </w:rPr>
        <w:t>ed that the association between</w:t>
      </w:r>
      <w:r w:rsidR="008C09C7">
        <w:rPr>
          <w:rFonts w:cs="Arial"/>
        </w:rPr>
        <w:t xml:space="preserve"> </w:t>
      </w:r>
      <w:r w:rsidR="008C09C7" w:rsidRPr="008F25A4">
        <w:t xml:space="preserve">plasma </w:t>
      </w:r>
      <w:r w:rsidR="00015031">
        <w:t>A</w:t>
      </w:r>
      <w:r w:rsidR="00015031" w:rsidRPr="00015031">
        <w:rPr>
          <w:rFonts w:ascii="Symbol" w:hAnsi="Symbol"/>
        </w:rPr>
        <w:t></w:t>
      </w:r>
      <w:r w:rsidR="00015031">
        <w:t xml:space="preserve"> </w:t>
      </w:r>
      <w:r w:rsidR="008C09C7" w:rsidRPr="008F25A4">
        <w:t xml:space="preserve">and cortical amyloid </w:t>
      </w:r>
      <w:r w:rsidR="008C09C7">
        <w:t xml:space="preserve">deposition </w:t>
      </w:r>
      <w:r w:rsidR="008C09C7" w:rsidRPr="008F25A4">
        <w:t xml:space="preserve">is modulated by </w:t>
      </w:r>
      <w:r w:rsidR="008C09C7" w:rsidRPr="001B63CC">
        <w:rPr>
          <w:i/>
        </w:rPr>
        <w:t>APOE</w:t>
      </w:r>
      <w:r w:rsidR="008C09C7" w:rsidRPr="008F25A4">
        <w:t xml:space="preserve"> </w:t>
      </w:r>
      <w:r w:rsidR="00015031" w:rsidRPr="00015031">
        <w:rPr>
          <w:rFonts w:ascii="Symbol" w:hAnsi="Symbol"/>
        </w:rPr>
        <w:t></w:t>
      </w:r>
      <w:r w:rsidR="008C09C7" w:rsidRPr="008F25A4">
        <w:t>4 status</w:t>
      </w:r>
      <w:r w:rsidR="008C09C7">
        <w:t>.</w:t>
      </w:r>
    </w:p>
    <w:p w:rsidR="00955E5F" w:rsidRDefault="005853F0" w:rsidP="009F6FC7">
      <w:pPr>
        <w:spacing w:line="360" w:lineRule="auto"/>
        <w:jc w:val="both"/>
      </w:pPr>
      <w:r w:rsidRPr="005853F0">
        <w:rPr>
          <w:rFonts w:cstheme="minorHAnsi"/>
        </w:rPr>
        <w:t xml:space="preserve">Two landmark case–control GWAS of AD, published as companion reports in </w:t>
      </w:r>
      <w:r w:rsidRPr="005853F0">
        <w:rPr>
          <w:rFonts w:cstheme="minorHAnsi"/>
          <w:i/>
          <w:iCs/>
        </w:rPr>
        <w:t>Nature Genetics</w:t>
      </w:r>
      <w:r w:rsidRPr="005853F0">
        <w:rPr>
          <w:rFonts w:cstheme="minorHAnsi"/>
        </w:rPr>
        <w:t> </w:t>
      </w:r>
      <w:r w:rsidRPr="005853F0">
        <w:rPr>
          <w:rFonts w:cstheme="minorHAnsi"/>
        </w:rPr>
        <w:fldChar w:fldCharType="begin">
          <w:fldData xml:space="preserve">PEVuZE5vdGU+PENpdGU+PEF1dGhvcj5Ib2xsaW5nd29ydGg8L0F1dGhvcj48WWVhcj4yMDExPC9Z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</w:fldData>
        </w:fldChar>
      </w:r>
      <w:r w:rsidR="00795734">
        <w:rPr>
          <w:rFonts w:cstheme="minorHAnsi"/>
        </w:rPr>
        <w:instrText xml:space="preserve"> ADDIN EN.CITE </w:instrText>
      </w:r>
      <w:r w:rsidR="00795734">
        <w:rPr>
          <w:rFonts w:cstheme="minorHAnsi"/>
        </w:rPr>
        <w:fldChar w:fldCharType="begin">
          <w:fldData xml:space="preserve">PEVuZE5vdGU+PENpdGU+PEF1dGhvcj5Ib2xsaW5nd29ydGg8L0F1dGhvcj48WWVhcj4yMDExPC9Z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</w:fldData>
        </w:fldChar>
      </w:r>
      <w:r w:rsidR="00795734">
        <w:rPr>
          <w:rFonts w:cstheme="minorHAnsi"/>
        </w:rPr>
        <w:instrText xml:space="preserve"> ADDIN EN.CITE.DATA </w:instrText>
      </w:r>
      <w:r w:rsidR="00795734">
        <w:rPr>
          <w:rFonts w:cstheme="minorHAnsi"/>
        </w:rPr>
      </w:r>
      <w:r w:rsidR="00795734">
        <w:rPr>
          <w:rFonts w:cstheme="minorHAnsi"/>
        </w:rPr>
        <w:fldChar w:fldCharType="end"/>
      </w:r>
      <w:r w:rsidRPr="005853F0">
        <w:rPr>
          <w:rFonts w:cstheme="minorHAnsi"/>
        </w:rPr>
      </w:r>
      <w:r w:rsidRPr="005853F0">
        <w:rPr>
          <w:rFonts w:cstheme="minorHAnsi"/>
        </w:rPr>
        <w:fldChar w:fldCharType="separate"/>
      </w:r>
      <w:r w:rsidR="00795734">
        <w:rPr>
          <w:rFonts w:cstheme="minorHAnsi"/>
          <w:noProof/>
        </w:rPr>
        <w:t>(</w:t>
      </w:r>
      <w:hyperlink w:anchor="_ENREF_77" w:tooltip="Hollingworth, 2011 #446" w:history="1">
        <w:r w:rsidR="00795734">
          <w:rPr>
            <w:rFonts w:cstheme="minorHAnsi"/>
            <w:noProof/>
          </w:rPr>
          <w:t>77</w:t>
        </w:r>
      </w:hyperlink>
      <w:r w:rsidR="00795734">
        <w:rPr>
          <w:rFonts w:cstheme="minorHAnsi"/>
          <w:noProof/>
        </w:rPr>
        <w:t xml:space="preserve">, </w:t>
      </w:r>
      <w:hyperlink w:anchor="_ENREF_78" w:tooltip="Naj, 2011 #445" w:history="1">
        <w:r w:rsidR="00795734">
          <w:rPr>
            <w:rFonts w:cstheme="minorHAnsi"/>
            <w:noProof/>
          </w:rPr>
          <w:t>78</w:t>
        </w:r>
      </w:hyperlink>
      <w:r w:rsidR="00795734">
        <w:rPr>
          <w:rFonts w:cstheme="minorHAnsi"/>
          <w:noProof/>
        </w:rPr>
        <w:t>)</w:t>
      </w:r>
      <w:r w:rsidRPr="005853F0">
        <w:rPr>
          <w:rFonts w:cstheme="minorHAnsi"/>
        </w:rPr>
        <w:fldChar w:fldCharType="end"/>
      </w:r>
      <w:r w:rsidRPr="005853F0">
        <w:rPr>
          <w:rFonts w:cstheme="minorHAnsi"/>
        </w:rPr>
        <w:t xml:space="preserve">, included the ADNI-1 data in their replication data sets. </w:t>
      </w:r>
      <w:proofErr w:type="spellStart"/>
      <w:r w:rsidRPr="005853F0">
        <w:rPr>
          <w:rFonts w:cstheme="minorHAnsi"/>
        </w:rPr>
        <w:t>Hollingworth</w:t>
      </w:r>
      <w:proofErr w:type="spellEnd"/>
      <w:r w:rsidRPr="005853F0">
        <w:rPr>
          <w:rFonts w:cstheme="minorHAnsi"/>
        </w:rPr>
        <w:t xml:space="preserve"> et al </w:t>
      </w:r>
      <w:r w:rsidRPr="005853F0">
        <w:rPr>
          <w:rFonts w:cstheme="minorHAnsi"/>
        </w:rPr>
        <w:fldChar w:fldCharType="begin">
          <w:fldData xml:space="preserve">PEVuZE5vdGU+PENpdGU+PEF1dGhvcj5Ib2xsaW5nd29ydGg8L0F1dGhvcj48WWVhcj4yMDExPC9Z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</w:fldData>
        </w:fldChar>
      </w:r>
      <w:r w:rsidR="00795734">
        <w:rPr>
          <w:rFonts w:cstheme="minorHAnsi"/>
        </w:rPr>
        <w:instrText xml:space="preserve"> ADDIN EN.CITE </w:instrText>
      </w:r>
      <w:r w:rsidR="00795734">
        <w:rPr>
          <w:rFonts w:cstheme="minorHAnsi"/>
        </w:rPr>
        <w:fldChar w:fldCharType="begin">
          <w:fldData xml:space="preserve">PEVuZE5vdGU+PENpdGU+PEF1dGhvcj5Ib2xsaW5nd29ydGg8L0F1dGhvcj48WWVhcj4yMDExPC9Z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</w:fldData>
        </w:fldChar>
      </w:r>
      <w:r w:rsidR="00795734">
        <w:rPr>
          <w:rFonts w:cstheme="minorHAnsi"/>
        </w:rPr>
        <w:instrText xml:space="preserve"> ADDIN EN.CITE.DATA </w:instrText>
      </w:r>
      <w:r w:rsidR="00795734">
        <w:rPr>
          <w:rFonts w:cstheme="minorHAnsi"/>
        </w:rPr>
      </w:r>
      <w:r w:rsidR="00795734">
        <w:rPr>
          <w:rFonts w:cstheme="minorHAnsi"/>
        </w:rPr>
        <w:fldChar w:fldCharType="end"/>
      </w:r>
      <w:r w:rsidRPr="005853F0">
        <w:rPr>
          <w:rFonts w:cstheme="minorHAnsi"/>
        </w:rPr>
      </w:r>
      <w:r w:rsidRPr="005853F0">
        <w:rPr>
          <w:rFonts w:cstheme="minorHAnsi"/>
        </w:rPr>
        <w:fldChar w:fldCharType="separate"/>
      </w:r>
      <w:r w:rsidR="00795734">
        <w:rPr>
          <w:rFonts w:cstheme="minorHAnsi"/>
          <w:noProof/>
        </w:rPr>
        <w:t>(</w:t>
      </w:r>
      <w:hyperlink w:anchor="_ENREF_77" w:tooltip="Hollingworth, 2011 #446" w:history="1">
        <w:r w:rsidR="00795734">
          <w:rPr>
            <w:rFonts w:cstheme="minorHAnsi"/>
            <w:noProof/>
          </w:rPr>
          <w:t>77</w:t>
        </w:r>
      </w:hyperlink>
      <w:r w:rsidR="00795734">
        <w:rPr>
          <w:rFonts w:cstheme="minorHAnsi"/>
          <w:noProof/>
        </w:rPr>
        <w:t>)</w:t>
      </w:r>
      <w:r w:rsidRPr="005853F0">
        <w:rPr>
          <w:rFonts w:cstheme="minorHAnsi"/>
        </w:rPr>
        <w:fldChar w:fldCharType="end"/>
      </w:r>
      <w:r w:rsidRPr="005853F0">
        <w:rPr>
          <w:rFonts w:cstheme="minorHAnsi"/>
        </w:rPr>
        <w:t xml:space="preserve"> reported five novel risk variants: </w:t>
      </w:r>
      <w:r w:rsidRPr="005853F0">
        <w:rPr>
          <w:rFonts w:cstheme="minorHAnsi"/>
          <w:i/>
        </w:rPr>
        <w:t>ABCA7, MS4A6A/MS4A4E, EPHA1, CD33</w:t>
      </w:r>
      <w:r w:rsidRPr="005853F0">
        <w:rPr>
          <w:rFonts w:cstheme="minorHAnsi"/>
        </w:rPr>
        <w:t xml:space="preserve"> and </w:t>
      </w:r>
      <w:r w:rsidRPr="005853F0">
        <w:rPr>
          <w:rFonts w:cstheme="minorHAnsi"/>
          <w:i/>
        </w:rPr>
        <w:t>CD2AP</w:t>
      </w:r>
      <w:r w:rsidRPr="005853F0">
        <w:rPr>
          <w:rFonts w:cstheme="minorHAnsi"/>
        </w:rPr>
        <w:t xml:space="preserve">, while </w:t>
      </w:r>
      <w:proofErr w:type="spellStart"/>
      <w:r w:rsidRPr="005853F0">
        <w:rPr>
          <w:rFonts w:cstheme="minorHAnsi"/>
        </w:rPr>
        <w:t>Naj</w:t>
      </w:r>
      <w:proofErr w:type="spellEnd"/>
      <w:r w:rsidRPr="005853F0">
        <w:rPr>
          <w:rFonts w:cstheme="minorHAnsi"/>
        </w:rPr>
        <w:t xml:space="preserve"> et al </w:t>
      </w:r>
      <w:r w:rsidRPr="005853F0">
        <w:rPr>
          <w:rFonts w:cstheme="minorHAnsi"/>
        </w:rPr>
        <w:fldChar w:fldCharType="begin">
          <w:fldData xml:space="preserve">PEVuZE5vdGU+PENpdGU+PEF1dGhvcj5OYWo8L0F1dGhvcj48WWVhcj4yMDExPC9ZZWFyPjxSZWNO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</w:fldData>
        </w:fldChar>
      </w:r>
      <w:r w:rsidR="00795734">
        <w:rPr>
          <w:rFonts w:cstheme="minorHAnsi"/>
        </w:rPr>
        <w:instrText xml:space="preserve"> ADDIN EN.CITE </w:instrText>
      </w:r>
      <w:r w:rsidR="00795734">
        <w:rPr>
          <w:rFonts w:cstheme="minorHAnsi"/>
        </w:rPr>
        <w:fldChar w:fldCharType="begin">
          <w:fldData xml:space="preserve">PEVuZE5vdGU+PENpdGU+PEF1dGhvcj5OYWo8L0F1dGhvcj48WWVhcj4yMDExPC9ZZWFyPjxSZWNO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</w:fldData>
        </w:fldChar>
      </w:r>
      <w:r w:rsidR="00795734">
        <w:rPr>
          <w:rFonts w:cstheme="minorHAnsi"/>
        </w:rPr>
        <w:instrText xml:space="preserve"> ADDIN EN.CITE.DATA </w:instrText>
      </w:r>
      <w:r w:rsidR="00795734">
        <w:rPr>
          <w:rFonts w:cstheme="minorHAnsi"/>
        </w:rPr>
      </w:r>
      <w:r w:rsidR="00795734">
        <w:rPr>
          <w:rFonts w:cstheme="minorHAnsi"/>
        </w:rPr>
        <w:fldChar w:fldCharType="end"/>
      </w:r>
      <w:r w:rsidRPr="005853F0">
        <w:rPr>
          <w:rFonts w:cstheme="minorHAnsi"/>
        </w:rPr>
      </w:r>
      <w:r w:rsidRPr="005853F0">
        <w:rPr>
          <w:rFonts w:cstheme="minorHAnsi"/>
        </w:rPr>
        <w:fldChar w:fldCharType="separate"/>
      </w:r>
      <w:r w:rsidR="00795734">
        <w:rPr>
          <w:rFonts w:cstheme="minorHAnsi"/>
          <w:noProof/>
        </w:rPr>
        <w:t>(</w:t>
      </w:r>
      <w:hyperlink w:anchor="_ENREF_78" w:tooltip="Naj, 2011 #445" w:history="1">
        <w:r w:rsidR="00795734">
          <w:rPr>
            <w:rFonts w:cstheme="minorHAnsi"/>
            <w:noProof/>
          </w:rPr>
          <w:t>78</w:t>
        </w:r>
      </w:hyperlink>
      <w:r w:rsidR="00795734">
        <w:rPr>
          <w:rFonts w:cstheme="minorHAnsi"/>
          <w:noProof/>
        </w:rPr>
        <w:t>)</w:t>
      </w:r>
      <w:r w:rsidRPr="005853F0">
        <w:rPr>
          <w:rFonts w:cstheme="minorHAnsi"/>
        </w:rPr>
        <w:fldChar w:fldCharType="end"/>
      </w:r>
      <w:r w:rsidRPr="005853F0">
        <w:rPr>
          <w:rFonts w:cstheme="minorHAnsi"/>
        </w:rPr>
        <w:t xml:space="preserve"> independently reported </w:t>
      </w:r>
      <w:r w:rsidRPr="005853F0">
        <w:rPr>
          <w:rFonts w:cstheme="minorHAnsi"/>
          <w:i/>
        </w:rPr>
        <w:t>CD2AP, EPHA1</w:t>
      </w:r>
      <w:r w:rsidRPr="005853F0">
        <w:rPr>
          <w:rFonts w:cstheme="minorHAnsi"/>
        </w:rPr>
        <w:t xml:space="preserve">, and </w:t>
      </w:r>
      <w:r w:rsidRPr="005853F0">
        <w:rPr>
          <w:rFonts w:cstheme="minorHAnsi"/>
          <w:i/>
        </w:rPr>
        <w:t>CD33</w:t>
      </w:r>
      <w:r w:rsidRPr="005853F0">
        <w:rPr>
          <w:rFonts w:cstheme="minorHAnsi"/>
        </w:rPr>
        <w:t xml:space="preserve"> in addition to confirming the previously identified risk variants, </w:t>
      </w:r>
      <w:r w:rsidRPr="005853F0">
        <w:rPr>
          <w:rFonts w:cstheme="minorHAnsi"/>
          <w:i/>
        </w:rPr>
        <w:t>CR1, CLU, BIN1 and PICALM</w:t>
      </w:r>
      <w:r w:rsidRPr="005853F0">
        <w:rPr>
          <w:rFonts w:cstheme="minorHAnsi"/>
        </w:rPr>
        <w:t xml:space="preserve">.  All variants identified in these reports have now been confirmed and make up a substantial proportion of the over 20 risk variants now identified for the disease </w:t>
      </w:r>
      <w:r w:rsidRPr="005853F0">
        <w:rPr>
          <w:rFonts w:cstheme="minorHAnsi"/>
        </w:rPr>
        <w:fldChar w:fldCharType="begin"/>
      </w:r>
      <w:r w:rsidR="00795734">
        <w:rPr>
          <w:rFonts w:cstheme="minorHAnsi"/>
        </w:rPr>
        <w:instrText xml:space="preserve"> ADDIN EN.CITE &lt;EndNote&gt;&lt;Cite&gt;&lt;Author&gt;Karch&lt;/Author&gt;&lt;Year&gt;2014&lt;/Year&gt;&lt;RecNum&gt;1737&lt;/RecNum&gt;&lt;DisplayText&gt;(79)&lt;/DisplayText&gt;&lt;record&gt;&lt;rec-number&gt;1737&lt;/rec-number&gt;&lt;foreign-keys&gt;&lt;key app="EN" db-id="fdewxtd56v0x55efrfk5ex0se05tz00x2d5w" timestamp="1405105057"&gt;1737&lt;/key&gt;&lt;/foreign-keys&gt;&lt;ref-type name="Journal Article"&gt;17&lt;/ref-type&gt;&lt;contributors&gt;&lt;authors&gt;&lt;author&gt;Karch, C. M.&lt;/author&gt;&lt;author&gt;Goate, A. M.&lt;/author&gt;&lt;/authors&gt;&lt;/contributors&gt;&lt;auth-address&gt;Department of Psychiatry and Hope Center for Neurological Disorders, Washington University School of Medicine, St. Louis, Missouri.&amp;#xD;Department of Psychiatry and Hope Center for Neurological Disorders, Washington University School of Medicine, St. Louis, Missouri.. Electronic address: goatea@psychiatry.wustl.edu.&lt;/auth-address&gt;&lt;titles&gt;&lt;title&gt;Alzheimer&amp;apos;s Disease Risk Genes and Mechanisms of Disease Pathogenesis&lt;/title&gt;&lt;secondary-title&gt;Biol Psychiatry&lt;/secondary-title&gt;&lt;alt-title&gt;Biological psychiatry&lt;/alt-title&gt;&lt;/titles&gt;&lt;periodical&gt;&lt;full-title&gt;Biol Psychiatry&lt;/full-title&gt;&lt;/periodical&gt;&lt;dates&gt;&lt;year&gt;2014&lt;/year&gt;&lt;pub-dates&gt;&lt;date&gt;May 17&lt;/date&gt;&lt;/pub-dates&gt;&lt;/dates&gt;&lt;isbn&gt;1873-2402 (Electronic)&amp;#xD;0006-3223 (Linking)&lt;/isbn&gt;&lt;accession-num&gt;24951455&lt;/accession-num&gt;&lt;urls&gt;&lt;related-urls&gt;&lt;url&gt;http://www.ncbi.nlm.nih.gov/pubmed/24951455&lt;/url&gt;&lt;/related-urls&gt;&lt;/urls&gt;&lt;electronic-resource-num&gt;10.1016/j.biopsych.2014.05.006&lt;/electronic-resource-num&gt;&lt;/record&gt;&lt;/Cite&gt;&lt;/EndNote&gt;</w:instrText>
      </w:r>
      <w:r w:rsidRPr="005853F0">
        <w:rPr>
          <w:rFonts w:cstheme="minorHAnsi"/>
        </w:rPr>
        <w:fldChar w:fldCharType="separate"/>
      </w:r>
      <w:r w:rsidR="00795734">
        <w:rPr>
          <w:rFonts w:cstheme="minorHAnsi"/>
          <w:noProof/>
        </w:rPr>
        <w:t>(</w:t>
      </w:r>
      <w:hyperlink w:anchor="_ENREF_79" w:tooltip="Karch, 2014 #1737" w:history="1">
        <w:r w:rsidR="00795734">
          <w:rPr>
            <w:rFonts w:cstheme="minorHAnsi"/>
            <w:noProof/>
          </w:rPr>
          <w:t>79</w:t>
        </w:r>
      </w:hyperlink>
      <w:r w:rsidR="00795734">
        <w:rPr>
          <w:rFonts w:cstheme="minorHAnsi"/>
          <w:noProof/>
        </w:rPr>
        <w:t>)</w:t>
      </w:r>
      <w:r w:rsidRPr="005853F0">
        <w:rPr>
          <w:rFonts w:cstheme="minorHAnsi"/>
        </w:rPr>
        <w:fldChar w:fldCharType="end"/>
      </w:r>
      <w:r w:rsidRPr="005853F0">
        <w:rPr>
          <w:rFonts w:cstheme="minorHAnsi"/>
        </w:rPr>
        <w:t>.</w:t>
      </w:r>
      <w:r w:rsidR="00C9495F">
        <w:rPr>
          <w:rFonts w:cstheme="minorHAnsi"/>
        </w:rPr>
        <w:t xml:space="preserve"> </w:t>
      </w:r>
      <w:r w:rsidR="00C9495F">
        <w:rPr>
          <w:rFonts w:eastAsia="Times New Roman" w:cstheme="minorHAnsi"/>
          <w:color w:val="222222"/>
          <w:lang w:eastAsia="en-GB"/>
        </w:rPr>
        <w:t>T</w:t>
      </w:r>
      <w:r w:rsidR="00C9495F" w:rsidRPr="005853F0">
        <w:rPr>
          <w:rFonts w:eastAsia="Times New Roman" w:cstheme="minorHAnsi"/>
          <w:color w:val="222222"/>
          <w:lang w:eastAsia="en-GB"/>
        </w:rPr>
        <w:t xml:space="preserve">he ADNI cohort was </w:t>
      </w:r>
      <w:r w:rsidR="00C9495F">
        <w:rPr>
          <w:rFonts w:eastAsia="Times New Roman" w:cstheme="minorHAnsi"/>
          <w:color w:val="222222"/>
          <w:lang w:eastAsia="en-GB"/>
        </w:rPr>
        <w:t xml:space="preserve">also </w:t>
      </w:r>
      <w:r w:rsidR="00C9495F" w:rsidRPr="005853F0">
        <w:rPr>
          <w:rFonts w:eastAsia="Times New Roman" w:cstheme="minorHAnsi"/>
          <w:color w:val="222222"/>
          <w:lang w:eastAsia="en-GB"/>
        </w:rPr>
        <w:t>included in studies of almost 30,000 individuals with MRI</w:t>
      </w:r>
      <w:r w:rsidR="000942E6">
        <w:rPr>
          <w:rFonts w:eastAsia="Times New Roman" w:cstheme="minorHAnsi"/>
          <w:color w:val="222222"/>
          <w:lang w:eastAsia="en-GB"/>
        </w:rPr>
        <w:t xml:space="preserve"> scans</w:t>
      </w:r>
      <w:r w:rsidR="00C9495F">
        <w:rPr>
          <w:rFonts w:eastAsia="Times New Roman" w:cstheme="minorHAnsi"/>
          <w:color w:val="222222"/>
          <w:lang w:eastAsia="en-GB"/>
        </w:rPr>
        <w:t xml:space="preserve"> </w:t>
      </w:r>
      <w:r w:rsidR="00C9495F" w:rsidRPr="005853F0">
        <w:rPr>
          <w:rFonts w:eastAsia="Times New Roman" w:cstheme="minorHAnsi"/>
          <w:color w:val="222222"/>
          <w:lang w:eastAsia="en-GB"/>
        </w:rPr>
        <w:t xml:space="preserve">by the ENIGMA and CHARGE consortia </w:t>
      </w:r>
      <w:r w:rsidR="005B7B8C">
        <w:rPr>
          <w:rFonts w:eastAsia="Times New Roman" w:cstheme="minorHAnsi"/>
          <w:color w:val="222222"/>
          <w:lang w:eastAsia="en-GB"/>
        </w:rPr>
        <w:fldChar w:fldCharType="begin">
          <w:fldData xml:space="preserve">PEVuZE5vdGU+PENpdGU+PEF1dGhvcj5TdGVpbjwvQXV0aG9yPjxZZWFyPjIwMTI8L1llYXI+PFJl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</w:fldData>
        </w:fldChar>
      </w:r>
      <w:r w:rsidR="00795734">
        <w:rPr>
          <w:rFonts w:eastAsia="Times New Roman" w:cstheme="minorHAnsi"/>
          <w:color w:val="222222"/>
          <w:lang w:eastAsia="en-GB"/>
        </w:rPr>
        <w:instrText xml:space="preserve"> ADDIN EN.CITE </w:instrText>
      </w:r>
      <w:r w:rsidR="00795734">
        <w:rPr>
          <w:rFonts w:eastAsia="Times New Roman" w:cstheme="minorHAnsi"/>
          <w:color w:val="222222"/>
          <w:lang w:eastAsia="en-GB"/>
        </w:rPr>
        <w:fldChar w:fldCharType="begin">
          <w:fldData xml:space="preserve">PEVuZE5vdGU+PENpdGU+PEF1dGhvcj5TdGVpbjwvQXV0aG9yPjxZZWFyPjIwMTI8L1llYXI+PFJl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</w:fldData>
        </w:fldChar>
      </w:r>
      <w:r w:rsidR="00795734">
        <w:rPr>
          <w:rFonts w:eastAsia="Times New Roman" w:cstheme="minorHAnsi"/>
          <w:color w:val="222222"/>
          <w:lang w:eastAsia="en-GB"/>
        </w:rPr>
        <w:instrText xml:space="preserve"> ADDIN EN.CITE.DATA </w:instrText>
      </w:r>
      <w:r w:rsidR="00795734">
        <w:rPr>
          <w:rFonts w:eastAsia="Times New Roman" w:cstheme="minorHAnsi"/>
          <w:color w:val="222222"/>
          <w:lang w:eastAsia="en-GB"/>
        </w:rPr>
      </w:r>
      <w:r w:rsidR="00795734">
        <w:rPr>
          <w:rFonts w:eastAsia="Times New Roman" w:cstheme="minorHAnsi"/>
          <w:color w:val="222222"/>
          <w:lang w:eastAsia="en-GB"/>
        </w:rPr>
        <w:fldChar w:fldCharType="end"/>
      </w:r>
      <w:r w:rsidR="005B7B8C">
        <w:rPr>
          <w:rFonts w:eastAsia="Times New Roman" w:cstheme="minorHAnsi"/>
          <w:color w:val="222222"/>
          <w:lang w:eastAsia="en-GB"/>
        </w:rPr>
      </w:r>
      <w:r w:rsidR="005B7B8C">
        <w:rPr>
          <w:rFonts w:eastAsia="Times New Roman" w:cstheme="minorHAnsi"/>
          <w:color w:val="222222"/>
          <w:lang w:eastAsia="en-GB"/>
        </w:rPr>
        <w:fldChar w:fldCharType="separate"/>
      </w:r>
      <w:r w:rsidR="00795734">
        <w:rPr>
          <w:rFonts w:eastAsia="Times New Roman" w:cstheme="minorHAnsi"/>
          <w:noProof/>
          <w:color w:val="222222"/>
          <w:lang w:eastAsia="en-GB"/>
        </w:rPr>
        <w:t>(</w:t>
      </w:r>
      <w:hyperlink w:anchor="_ENREF_80" w:tooltip="Stein, 2012 #694" w:history="1">
        <w:r w:rsidR="00795734">
          <w:rPr>
            <w:rFonts w:eastAsia="Times New Roman" w:cstheme="minorHAnsi"/>
            <w:noProof/>
            <w:color w:val="222222"/>
            <w:lang w:eastAsia="en-GB"/>
          </w:rPr>
          <w:t>80</w:t>
        </w:r>
      </w:hyperlink>
      <w:r w:rsidR="00795734">
        <w:rPr>
          <w:rFonts w:eastAsia="Times New Roman" w:cstheme="minorHAnsi"/>
          <w:noProof/>
          <w:color w:val="222222"/>
          <w:lang w:eastAsia="en-GB"/>
        </w:rPr>
        <w:t xml:space="preserve">, </w:t>
      </w:r>
      <w:hyperlink w:anchor="_ENREF_81" w:tooltip="Bis, 2012 #1749" w:history="1">
        <w:r w:rsidR="00795734">
          <w:rPr>
            <w:rFonts w:eastAsia="Times New Roman" w:cstheme="minorHAnsi"/>
            <w:noProof/>
            <w:color w:val="222222"/>
            <w:lang w:eastAsia="en-GB"/>
          </w:rPr>
          <w:t>81</w:t>
        </w:r>
      </w:hyperlink>
      <w:r w:rsidR="00795734">
        <w:rPr>
          <w:rFonts w:eastAsia="Times New Roman" w:cstheme="minorHAnsi"/>
          <w:noProof/>
          <w:color w:val="222222"/>
          <w:lang w:eastAsia="en-GB"/>
        </w:rPr>
        <w:t>)</w:t>
      </w:r>
      <w:r w:rsidR="005B7B8C">
        <w:rPr>
          <w:rFonts w:eastAsia="Times New Roman" w:cstheme="minorHAnsi"/>
          <w:color w:val="222222"/>
          <w:lang w:eastAsia="en-GB"/>
        </w:rPr>
        <w:fldChar w:fldCharType="end"/>
      </w:r>
      <w:r w:rsidR="00C9495F" w:rsidRPr="005853F0">
        <w:rPr>
          <w:rFonts w:eastAsia="Times New Roman" w:cstheme="minorHAnsi"/>
          <w:color w:val="222222"/>
          <w:lang w:eastAsia="en-GB"/>
        </w:rPr>
        <w:t xml:space="preserve"> </w:t>
      </w:r>
      <w:proofErr w:type="spellStart"/>
      <w:r w:rsidR="00C9495F" w:rsidRPr="005853F0">
        <w:rPr>
          <w:rFonts w:eastAsia="Times New Roman" w:cstheme="minorHAnsi"/>
          <w:color w:val="222222"/>
          <w:lang w:eastAsia="en-GB"/>
        </w:rPr>
        <w:t>Hibar</w:t>
      </w:r>
      <w:proofErr w:type="spellEnd"/>
      <w:r w:rsidR="00C9495F" w:rsidRPr="005853F0">
        <w:rPr>
          <w:rFonts w:eastAsia="Times New Roman" w:cstheme="minorHAnsi"/>
          <w:color w:val="222222"/>
          <w:lang w:eastAsia="en-GB"/>
        </w:rPr>
        <w:t xml:space="preserve"> et al 2014, Nature [under revision]). These studies found common variants influencing hippocampal</w:t>
      </w:r>
      <w:r w:rsidR="00C9495F">
        <w:rPr>
          <w:rFonts w:eastAsia="Times New Roman" w:cstheme="minorHAnsi"/>
          <w:color w:val="222222"/>
          <w:lang w:eastAsia="en-GB"/>
        </w:rPr>
        <w:t xml:space="preserve"> </w:t>
      </w:r>
      <w:r w:rsidR="00C9495F" w:rsidRPr="005853F0">
        <w:rPr>
          <w:rFonts w:eastAsia="Times New Roman" w:cstheme="minorHAnsi"/>
          <w:color w:val="222222"/>
          <w:lang w:eastAsia="en-GB"/>
        </w:rPr>
        <w:t>volume, brain volume and numerous other subcortical volumes, meas</w:t>
      </w:r>
      <w:r w:rsidR="00C9495F">
        <w:rPr>
          <w:rFonts w:eastAsia="Times New Roman" w:cstheme="minorHAnsi"/>
          <w:color w:val="222222"/>
          <w:lang w:eastAsia="en-GB"/>
        </w:rPr>
        <w:t>ured from MRI; carriers and non-</w:t>
      </w:r>
      <w:r w:rsidR="00C9495F" w:rsidRPr="005853F0">
        <w:rPr>
          <w:rFonts w:eastAsia="Times New Roman" w:cstheme="minorHAnsi"/>
          <w:color w:val="222222"/>
          <w:lang w:eastAsia="en-GB"/>
        </w:rPr>
        <w:t xml:space="preserve">carriers of specific SNPs differed in </w:t>
      </w:r>
      <w:r w:rsidR="00C9495F" w:rsidRPr="005853F0">
        <w:rPr>
          <w:rFonts w:eastAsia="Times New Roman" w:cstheme="minorHAnsi"/>
          <w:color w:val="222222"/>
          <w:lang w:eastAsia="en-GB"/>
        </w:rPr>
        <w:lastRenderedPageBreak/>
        <w:t>hippocampal volume, on average, by an amount equivalent to about 3 years of normal aging. </w:t>
      </w:r>
      <w:r w:rsidR="000942E6" w:rsidRPr="005853F0">
        <w:rPr>
          <w:rFonts w:cstheme="minorHAnsi"/>
        </w:rPr>
        <w:t xml:space="preserve"> </w:t>
      </w:r>
      <w:proofErr w:type="spellStart"/>
      <w:r w:rsidR="000942E6" w:rsidRPr="005853F0">
        <w:rPr>
          <w:rFonts w:cstheme="minorHAnsi"/>
        </w:rPr>
        <w:t>Rhinn</w:t>
      </w:r>
      <w:proofErr w:type="spellEnd"/>
      <w:r w:rsidR="000942E6" w:rsidRPr="005853F0">
        <w:rPr>
          <w:rFonts w:cstheme="minorHAnsi"/>
        </w:rPr>
        <w:t xml:space="preserve"> et al </w:t>
      </w:r>
      <w:r w:rsidR="000942E6" w:rsidRPr="005853F0">
        <w:rPr>
          <w:rFonts w:cstheme="minorHAnsi"/>
        </w:rPr>
        <w:fldChar w:fldCharType="begin">
          <w:fldData xml:space="preserve">PEVuZE5vdGU+PENpdGU+PEF1dGhvcj5SaGlubjwvQXV0aG9yPjxZZWFyPjIwMTM8L1llYXI+PFJl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</w:fldData>
        </w:fldChar>
      </w:r>
      <w:r w:rsidR="00795734">
        <w:rPr>
          <w:rFonts w:cstheme="minorHAnsi"/>
        </w:rPr>
        <w:instrText xml:space="preserve"> ADDIN EN.CITE </w:instrText>
      </w:r>
      <w:r w:rsidR="00795734">
        <w:rPr>
          <w:rFonts w:cstheme="minorHAnsi"/>
        </w:rPr>
        <w:fldChar w:fldCharType="begin">
          <w:fldData xml:space="preserve">PEVuZE5vdGU+PENpdGU+PEF1dGhvcj5SaGlubjwvQXV0aG9yPjxZZWFyPjIwMTM8L1llYXI+PFJl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</w:fldData>
        </w:fldChar>
      </w:r>
      <w:r w:rsidR="00795734">
        <w:rPr>
          <w:rFonts w:cstheme="minorHAnsi"/>
        </w:rPr>
        <w:instrText xml:space="preserve"> ADDIN EN.CITE.DATA </w:instrText>
      </w:r>
      <w:r w:rsidR="00795734">
        <w:rPr>
          <w:rFonts w:cstheme="minorHAnsi"/>
        </w:rPr>
      </w:r>
      <w:r w:rsidR="00795734">
        <w:rPr>
          <w:rFonts w:cstheme="minorHAnsi"/>
        </w:rPr>
        <w:fldChar w:fldCharType="end"/>
      </w:r>
      <w:r w:rsidR="000942E6" w:rsidRPr="005853F0">
        <w:rPr>
          <w:rFonts w:cstheme="minorHAnsi"/>
        </w:rPr>
      </w:r>
      <w:r w:rsidR="000942E6" w:rsidRPr="005853F0">
        <w:rPr>
          <w:rFonts w:cstheme="minorHAnsi"/>
        </w:rPr>
        <w:fldChar w:fldCharType="separate"/>
      </w:r>
      <w:r w:rsidR="00795734">
        <w:rPr>
          <w:rFonts w:cstheme="minorHAnsi"/>
          <w:noProof/>
        </w:rPr>
        <w:t>(</w:t>
      </w:r>
      <w:hyperlink w:anchor="_ENREF_82" w:tooltip="Rhinn, 2013 #1458" w:history="1">
        <w:r w:rsidR="00795734">
          <w:rPr>
            <w:rFonts w:cstheme="minorHAnsi"/>
            <w:noProof/>
          </w:rPr>
          <w:t>82</w:t>
        </w:r>
      </w:hyperlink>
      <w:r w:rsidR="00795734">
        <w:rPr>
          <w:rFonts w:cstheme="minorHAnsi"/>
          <w:noProof/>
        </w:rPr>
        <w:t>)</w:t>
      </w:r>
      <w:r w:rsidR="000942E6" w:rsidRPr="005853F0">
        <w:rPr>
          <w:rFonts w:cstheme="minorHAnsi"/>
        </w:rPr>
        <w:fldChar w:fldCharType="end"/>
      </w:r>
      <w:r w:rsidR="000942E6" w:rsidRPr="005853F0">
        <w:rPr>
          <w:rFonts w:cstheme="minorHAnsi"/>
        </w:rPr>
        <w:t xml:space="preserve"> used an </w:t>
      </w:r>
      <w:r w:rsidR="000942E6" w:rsidRPr="005853F0">
        <w:rPr>
          <w:rFonts w:cstheme="minorHAnsi"/>
          <w:color w:val="222222"/>
          <w:shd w:val="clear" w:color="auto" w:fill="FFFFFF"/>
        </w:rPr>
        <w:t>integrative genomic approach</w:t>
      </w:r>
      <w:r w:rsidR="000942E6" w:rsidRPr="005853F0">
        <w:rPr>
          <w:rStyle w:val="apple-converted-space"/>
          <w:rFonts w:cstheme="minorHAnsi"/>
          <w:color w:val="222222"/>
          <w:shd w:val="clear" w:color="auto" w:fill="FFFFFF"/>
        </w:rPr>
        <w:t> </w:t>
      </w:r>
      <w:r w:rsidR="000942E6" w:rsidRPr="005853F0">
        <w:rPr>
          <w:rFonts w:cstheme="minorHAnsi"/>
          <w:color w:val="222222"/>
          <w:shd w:val="clear" w:color="auto" w:fill="FFFFFF"/>
        </w:rPr>
        <w:t xml:space="preserve">based on analysis of transcriptional networks in the human brain </w:t>
      </w:r>
      <w:r w:rsidR="000942E6" w:rsidRPr="005853F0">
        <w:rPr>
          <w:rFonts w:cstheme="minorHAnsi"/>
        </w:rPr>
        <w:t xml:space="preserve">to identify candidate genes predicted to mediate transcriptional changes in carriers of the </w:t>
      </w:r>
      <w:r w:rsidR="000942E6" w:rsidRPr="005853F0">
        <w:rPr>
          <w:rFonts w:cstheme="minorHAnsi"/>
          <w:i/>
        </w:rPr>
        <w:t>APOE</w:t>
      </w:r>
      <w:r w:rsidR="000942E6" w:rsidRPr="005853F0">
        <w:rPr>
          <w:rFonts w:cstheme="minorHAnsi"/>
        </w:rPr>
        <w:t xml:space="preserve"> </w:t>
      </w:r>
      <w:r w:rsidR="000942E6" w:rsidRPr="000942E6">
        <w:rPr>
          <w:rFonts w:ascii="Symbol" w:hAnsi="Symbol" w:cstheme="minorHAnsi"/>
        </w:rPr>
        <w:t></w:t>
      </w:r>
      <w:r w:rsidR="000942E6" w:rsidRPr="005853F0">
        <w:rPr>
          <w:rFonts w:cstheme="minorHAnsi"/>
        </w:rPr>
        <w:t xml:space="preserve">4 allele. Two genes of interest that affect amyloid deposition and age of onset in </w:t>
      </w:r>
      <w:r w:rsidR="000942E6" w:rsidRPr="005853F0">
        <w:rPr>
          <w:rFonts w:cstheme="minorHAnsi"/>
          <w:i/>
        </w:rPr>
        <w:t>APOE</w:t>
      </w:r>
      <w:r w:rsidR="000942E6" w:rsidRPr="000942E6">
        <w:rPr>
          <w:rFonts w:ascii="Symbol" w:hAnsi="Symbol" w:cstheme="minorHAnsi"/>
        </w:rPr>
        <w:t></w:t>
      </w:r>
      <w:r w:rsidR="000942E6" w:rsidRPr="000942E6">
        <w:rPr>
          <w:rFonts w:ascii="Symbol" w:hAnsi="Symbol" w:cstheme="minorHAnsi"/>
        </w:rPr>
        <w:t></w:t>
      </w:r>
      <w:r w:rsidR="000942E6" w:rsidRPr="005853F0">
        <w:rPr>
          <w:rFonts w:cstheme="minorHAnsi"/>
        </w:rPr>
        <w:t xml:space="preserve">4 carriers, </w:t>
      </w:r>
      <w:r w:rsidR="000942E6" w:rsidRPr="005853F0">
        <w:rPr>
          <w:rFonts w:cstheme="minorHAnsi"/>
          <w:i/>
        </w:rPr>
        <w:t>FYN</w:t>
      </w:r>
      <w:r w:rsidR="000942E6" w:rsidRPr="005853F0">
        <w:rPr>
          <w:rFonts w:cstheme="minorHAnsi"/>
        </w:rPr>
        <w:t xml:space="preserve"> and </w:t>
      </w:r>
      <w:r w:rsidR="000942E6" w:rsidRPr="005853F0">
        <w:rPr>
          <w:rFonts w:cstheme="minorHAnsi"/>
          <w:i/>
        </w:rPr>
        <w:t>RNF2 19</w:t>
      </w:r>
      <w:r w:rsidR="000942E6" w:rsidRPr="005853F0">
        <w:rPr>
          <w:rFonts w:cstheme="minorHAnsi"/>
        </w:rPr>
        <w:t>, were subsequently confirmed using a meta-analytic GWAS using ADNI data.</w:t>
      </w:r>
      <w:r w:rsidR="00D004EA">
        <w:rPr>
          <w:rFonts w:cstheme="minorHAnsi"/>
        </w:rPr>
        <w:t xml:space="preserve">  </w:t>
      </w:r>
      <w:r w:rsidR="008C09C7">
        <w:rPr>
          <w:rFonts w:cs="Arial"/>
        </w:rPr>
        <w:t xml:space="preserve">Lambert et al </w:t>
      </w:r>
      <w:r w:rsidR="00015031">
        <w:rPr>
          <w:rFonts w:cs="Arial"/>
        </w:rPr>
        <w:fldChar w:fldCharType="begin">
          <w:fldData xml:space="preserve">PEVuZE5vdGU+PENpdGU+PEF1dGhvcj5MYW1iZXJ0PC9BdXRob3I+PFllYXI+MjAxMzwvWWVhcj48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</w:fldData>
        </w:fldChar>
      </w:r>
      <w:r w:rsidR="00795734">
        <w:rPr>
          <w:rFonts w:cs="Arial"/>
        </w:rPr>
        <w:instrText xml:space="preserve"> ADDIN EN.CITE </w:instrText>
      </w:r>
      <w:r w:rsidR="00795734">
        <w:rPr>
          <w:rFonts w:cs="Arial"/>
        </w:rPr>
        <w:fldChar w:fldCharType="begin">
          <w:fldData xml:space="preserve">PEVuZE5vdGU+PENpdGU+PEF1dGhvcj5MYW1iZXJ0PC9BdXRob3I+PFllYXI+MjAxMzwvWWVhcj48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</w:fldData>
        </w:fldChar>
      </w:r>
      <w:r w:rsidR="00795734">
        <w:rPr>
          <w:rFonts w:cs="Arial"/>
        </w:rPr>
        <w:instrText xml:space="preserve"> ADDIN EN.CITE.DATA </w:instrText>
      </w:r>
      <w:r w:rsidR="00795734">
        <w:rPr>
          <w:rFonts w:cs="Arial"/>
        </w:rPr>
      </w:r>
      <w:r w:rsidR="00795734">
        <w:rPr>
          <w:rFonts w:cs="Arial"/>
        </w:rPr>
        <w:fldChar w:fldCharType="end"/>
      </w:r>
      <w:r w:rsidR="00015031">
        <w:rPr>
          <w:rFonts w:cs="Arial"/>
        </w:rPr>
      </w:r>
      <w:r w:rsidR="00015031">
        <w:rPr>
          <w:rFonts w:cs="Arial"/>
        </w:rPr>
        <w:fldChar w:fldCharType="separate"/>
      </w:r>
      <w:r w:rsidR="00795734">
        <w:rPr>
          <w:rFonts w:cs="Arial"/>
          <w:noProof/>
        </w:rPr>
        <w:t>(</w:t>
      </w:r>
      <w:hyperlink w:anchor="_ENREF_83" w:tooltip="Lambert, 2013 #1603" w:history="1">
        <w:r w:rsidR="00795734">
          <w:rPr>
            <w:rFonts w:cs="Arial"/>
            <w:noProof/>
          </w:rPr>
          <w:t>83</w:t>
        </w:r>
      </w:hyperlink>
      <w:r w:rsidR="00795734">
        <w:rPr>
          <w:rFonts w:cs="Arial"/>
          <w:noProof/>
        </w:rPr>
        <w:t>)</w:t>
      </w:r>
      <w:r w:rsidR="00015031">
        <w:rPr>
          <w:rFonts w:cs="Arial"/>
        </w:rPr>
        <w:fldChar w:fldCharType="end"/>
      </w:r>
      <w:r w:rsidR="00015031">
        <w:rPr>
          <w:rFonts w:cs="Arial"/>
        </w:rPr>
        <w:t xml:space="preserve"> </w:t>
      </w:r>
      <w:r w:rsidR="008C09C7">
        <w:rPr>
          <w:rFonts w:cs="Arial"/>
        </w:rPr>
        <w:t xml:space="preserve">performed a </w:t>
      </w:r>
      <w:r w:rsidR="008C09C7">
        <w:t xml:space="preserve">meta-analysis of 74,046 individuals including the ADNI cohort, and identified 11 new susceptibility loci for Alzheimer's disease. ADNI </w:t>
      </w:r>
      <w:r w:rsidR="00015031">
        <w:t xml:space="preserve">also </w:t>
      </w:r>
      <w:r w:rsidR="008C09C7">
        <w:t xml:space="preserve">played a prominent role in the largest GWAS of human memory to date including the NIA </w:t>
      </w:r>
      <w:r w:rsidR="008C09C7">
        <w:rPr>
          <w:rFonts w:cs="Arial"/>
          <w:lang w:eastAsia="ko-KR"/>
        </w:rPr>
        <w:t xml:space="preserve">Health and Retirement Study </w:t>
      </w:r>
      <w:r w:rsidR="008C09C7">
        <w:t xml:space="preserve">cohort plus ADNI, ROS/MAP and other samples (Ramanan et al </w:t>
      </w:r>
      <w:r w:rsidR="008C09C7">
        <w:rPr>
          <w:i/>
        </w:rPr>
        <w:t>in press</w:t>
      </w:r>
      <w:r w:rsidR="008C09C7">
        <w:t xml:space="preserve">). This GWAS implicated the </w:t>
      </w:r>
      <w:r w:rsidR="008C09C7">
        <w:rPr>
          <w:i/>
        </w:rPr>
        <w:t>FASTKD2</w:t>
      </w:r>
      <w:r w:rsidR="008C09C7">
        <w:t xml:space="preserve"> gene for both episodic memory and hippocampal structure on MRI and nominated this gene as a potential </w:t>
      </w:r>
      <w:proofErr w:type="spellStart"/>
      <w:r w:rsidR="008C09C7">
        <w:t>neuroprotective</w:t>
      </w:r>
      <w:proofErr w:type="spellEnd"/>
      <w:r w:rsidR="008C09C7">
        <w:t xml:space="preserve"> target.</w:t>
      </w:r>
    </w:p>
    <w:p w:rsidR="00015031" w:rsidRDefault="00015031" w:rsidP="00015031">
      <w:pPr>
        <w:spacing w:line="360" w:lineRule="auto"/>
        <w:jc w:val="both"/>
      </w:pPr>
      <w:r>
        <w:t xml:space="preserve">Numerous discovery, replication and methods publications using ADNI genetics data continue to appear from groups around the world at an accelerating pace. Overall, </w:t>
      </w:r>
      <w:r w:rsidR="00E05C2F">
        <w:t>the papers outlined above along with</w:t>
      </w:r>
      <w:r>
        <w:t xml:space="preserve"> dozens of other repo</w:t>
      </w:r>
      <w:r w:rsidR="00E05C2F">
        <w:t xml:space="preserve">rts </w:t>
      </w:r>
      <w:r>
        <w:t xml:space="preserve">using multidimensional phenotypes from several ADNI data sets, have confirmed key findings in the genetics of AD and also identified a number of novel candidate genes warranting further investigation in independent cohorts.  </w:t>
      </w:r>
    </w:p>
    <w:p w:rsidR="00701674" w:rsidRPr="00DD09F8" w:rsidRDefault="00701674" w:rsidP="00C504B7">
      <w:pPr>
        <w:pStyle w:val="EndNoteBibliography"/>
        <w:spacing w:line="360" w:lineRule="auto"/>
        <w:rPr>
          <w:rStyle w:val="Emphasis"/>
        </w:rPr>
      </w:pPr>
      <w:r w:rsidRPr="00DD09F8">
        <w:rPr>
          <w:rStyle w:val="Emphasis"/>
        </w:rPr>
        <w:t>ADNI review</w:t>
      </w:r>
    </w:p>
    <w:p w:rsidR="00701674" w:rsidRDefault="00701674" w:rsidP="00C504B7">
      <w:pPr>
        <w:spacing w:line="360" w:lineRule="auto"/>
        <w:jc w:val="both"/>
      </w:pPr>
      <w:r>
        <w:t xml:space="preserve">The proliferation of papers published using ADNI data is undoubtedly a measure of the success of the initiative. However these studies represent a sometimes overwhelming volume of information to the average researcher. The review of ADNI papers by Weiner et al </w:t>
      </w:r>
      <w:r>
        <w:fldChar w:fldCharType="begin">
          <w:fldData xml:space="preserve">PEVuZE5vdGU+PENpdGU+PEF1dGhvcj5XZWluZXI8L0F1dGhvcj48WWVhcj4yMDEyPC9ZZWFyPjxS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</w:fldData>
        </w:fldChar>
      </w:r>
      <w:r w:rsidR="00183ECA">
        <w:instrText xml:space="preserve"> ADDIN EN.CITE </w:instrText>
      </w:r>
      <w:r w:rsidR="00183ECA">
        <w:fldChar w:fldCharType="begin">
          <w:fldData xml:space="preserve">PEVuZE5vdGU+PENpdGU+PEF1dGhvcj5XZWluZXI8L0F1dGhvcj48WWVhcj4yMDEyPC9ZZWFyPjxS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</w:fldData>
        </w:fldChar>
      </w:r>
      <w:r w:rsidR="00183ECA">
        <w:instrText xml:space="preserve"> ADDIN EN.CITE.DATA </w:instrText>
      </w:r>
      <w:r w:rsidR="00183ECA">
        <w:fldChar w:fldCharType="end"/>
      </w:r>
      <w:r>
        <w:fldChar w:fldCharType="separate"/>
      </w:r>
      <w:r w:rsidR="00183ECA">
        <w:rPr>
          <w:noProof/>
        </w:rPr>
        <w:t>(</w:t>
      </w:r>
      <w:hyperlink w:anchor="_ENREF_5" w:tooltip="Weiner, 2012 #699" w:history="1">
        <w:r w:rsidR="00795734">
          <w:rPr>
            <w:noProof/>
          </w:rPr>
          <w:t>5</w:t>
        </w:r>
      </w:hyperlink>
      <w:r w:rsidR="00183ECA">
        <w:rPr>
          <w:noProof/>
        </w:rPr>
        <w:t>)</w:t>
      </w:r>
      <w:r>
        <w:fldChar w:fldCharType="end"/>
      </w:r>
      <w:r>
        <w:t xml:space="preserve"> and its update </w:t>
      </w:r>
      <w:r>
        <w:fldChar w:fldCharType="begin">
          <w:fldData xml:space="preserve">PEVuZE5vdGU+PENpdGU+PEF1dGhvcj5XZWluZXI8L0F1dGhvcj48WWVhcj4yMDEzPC9ZZWFyPjxS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</w:fldData>
        </w:fldChar>
      </w:r>
      <w:r w:rsidR="00795734">
        <w:instrText xml:space="preserve"> ADDIN EN.CITE </w:instrText>
      </w:r>
      <w:r w:rsidR="00795734">
        <w:fldChar w:fldCharType="begin">
          <w:fldData xml:space="preserve">PEVuZE5vdGU+PENpdGU+PEF1dGhvcj5XZWluZXI8L0F1dGhvcj48WWVhcj4yMDEzPC9ZZWFyPjxS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</w:fldData>
        </w:fldChar>
      </w:r>
      <w:r w:rsidR="00795734">
        <w:instrText xml:space="preserve"> ADDIN EN.CITE.DATA </w:instrText>
      </w:r>
      <w:r w:rsidR="00795734">
        <w:fldChar w:fldCharType="end"/>
      </w:r>
      <w:r>
        <w:fldChar w:fldCharType="separate"/>
      </w:r>
      <w:r w:rsidR="00795734">
        <w:rPr>
          <w:noProof/>
        </w:rPr>
        <w:t>(</w:t>
      </w:r>
      <w:hyperlink w:anchor="_ENREF_42" w:tooltip="Weiner, 2013 #1727" w:history="1">
        <w:r w:rsidR="00795734">
          <w:rPr>
            <w:noProof/>
          </w:rPr>
          <w:t>42</w:t>
        </w:r>
      </w:hyperlink>
      <w:r w:rsidR="00795734">
        <w:rPr>
          <w:noProof/>
        </w:rPr>
        <w:t>)</w:t>
      </w:r>
      <w:r>
        <w:fldChar w:fldCharType="end"/>
      </w:r>
      <w:r>
        <w:t xml:space="preserve"> summarized this research and enabled researchers to avoid unnecessary duplication of efforts and to determine where future directions might lie. </w:t>
      </w:r>
    </w:p>
    <w:p w:rsidR="005B5FD8" w:rsidRDefault="005B5FD8" w:rsidP="00C504B7">
      <w:pPr>
        <w:spacing w:line="360" w:lineRule="auto"/>
      </w:pPr>
    </w:p>
    <w:p w:rsidR="00A045E8" w:rsidRDefault="00C72FD3" w:rsidP="00C504B7">
      <w:pPr>
        <w:pStyle w:val="IntenseQuote"/>
        <w:spacing w:line="360" w:lineRule="auto"/>
        <w:rPr>
          <w:shd w:val="clear" w:color="auto" w:fill="FFFFFF"/>
        </w:rPr>
      </w:pPr>
      <w:r w:rsidRPr="00A045E8">
        <w:rPr>
          <w:shd w:val="clear" w:color="auto" w:fill="FFFFFF"/>
        </w:rPr>
        <w:t xml:space="preserve">ADNI </w:t>
      </w:r>
      <w:r w:rsidR="001F4F1B">
        <w:rPr>
          <w:shd w:val="clear" w:color="auto" w:fill="FFFFFF"/>
        </w:rPr>
        <w:t xml:space="preserve">has provided a model for similar </w:t>
      </w:r>
      <w:r w:rsidR="003D0E7D" w:rsidRPr="00A045E8">
        <w:rPr>
          <w:shd w:val="clear" w:color="auto" w:fill="FFFFFF"/>
        </w:rPr>
        <w:t xml:space="preserve">neuroimaging </w:t>
      </w:r>
      <w:r w:rsidRPr="00A045E8">
        <w:rPr>
          <w:shd w:val="clear" w:color="auto" w:fill="FFFFFF"/>
        </w:rPr>
        <w:t>projects around the world</w:t>
      </w:r>
    </w:p>
    <w:p w:rsidR="00620A7F" w:rsidRPr="0087184F" w:rsidRDefault="00DA3F13" w:rsidP="00175EEE">
      <w:pPr>
        <w:spacing w:line="360" w:lineRule="auto"/>
        <w:jc w:val="both"/>
        <w:rPr>
          <w:rFonts w:cstheme="minorHAnsi"/>
        </w:rPr>
      </w:pPr>
      <w:r w:rsidRPr="0087184F">
        <w:rPr>
          <w:rFonts w:cstheme="minorHAnsi"/>
          <w:color w:val="222222"/>
          <w:sz w:val="20"/>
          <w:szCs w:val="20"/>
          <w:shd w:val="clear" w:color="auto" w:fill="FFFFFF"/>
        </w:rPr>
        <w:t xml:space="preserve">ADNI has provided a model for neuroimaging initiatives worldwide </w:t>
      </w:r>
      <w:r w:rsidR="00416033" w:rsidRPr="0087184F">
        <w:rPr>
          <w:rFonts w:cstheme="minorHAnsi"/>
          <w:color w:val="222222"/>
          <w:sz w:val="20"/>
          <w:szCs w:val="20"/>
          <w:shd w:val="clear" w:color="auto" w:fill="FFFFFF"/>
        </w:rPr>
        <w:t xml:space="preserve">run under the direction of the </w:t>
      </w:r>
      <w:r w:rsidR="00175EEE" w:rsidRPr="0087184F">
        <w:rPr>
          <w:rFonts w:cstheme="minorHAnsi"/>
          <w:color w:val="222222"/>
          <w:sz w:val="20"/>
          <w:szCs w:val="20"/>
          <w:shd w:val="clear" w:color="auto" w:fill="FFFFFF"/>
        </w:rPr>
        <w:t>umbrella organisation, Wo</w:t>
      </w:r>
      <w:r w:rsidR="00416033" w:rsidRPr="0087184F">
        <w:rPr>
          <w:rFonts w:cstheme="minorHAnsi"/>
          <w:color w:val="222222"/>
          <w:sz w:val="20"/>
          <w:szCs w:val="20"/>
          <w:shd w:val="clear" w:color="auto" w:fill="FFFFFF"/>
        </w:rPr>
        <w:t xml:space="preserve">rldwide ADNI (WW-ADNI), </w:t>
      </w:r>
      <w:r w:rsidR="00175EEE" w:rsidRPr="0087184F">
        <w:rPr>
          <w:rFonts w:cstheme="minorHAnsi"/>
          <w:color w:val="222222"/>
          <w:sz w:val="20"/>
          <w:szCs w:val="20"/>
          <w:shd w:val="clear" w:color="auto" w:fill="FFFFFF"/>
        </w:rPr>
        <w:t>sponsored by the</w:t>
      </w:r>
      <w:r w:rsidR="00247C87" w:rsidRPr="0087184F">
        <w:rPr>
          <w:rFonts w:cstheme="minorHAnsi"/>
          <w:color w:val="222222"/>
          <w:sz w:val="20"/>
          <w:szCs w:val="20"/>
          <w:shd w:val="clear" w:color="auto" w:fill="FFFFFF"/>
        </w:rPr>
        <w:t xml:space="preserve"> Alzheimer's Association. </w:t>
      </w:r>
      <w:r w:rsidR="00175EEE" w:rsidRPr="0087184F">
        <w:rPr>
          <w:rFonts w:cstheme="minorHAnsi"/>
          <w:color w:val="222222"/>
          <w:sz w:val="20"/>
          <w:szCs w:val="20"/>
          <w:shd w:val="clear" w:color="auto" w:fill="FFFFFF"/>
        </w:rPr>
        <w:t>P</w:t>
      </w:r>
      <w:r w:rsidR="00247C87" w:rsidRPr="0087184F">
        <w:rPr>
          <w:rFonts w:cstheme="minorHAnsi"/>
          <w:color w:val="222222"/>
          <w:sz w:val="20"/>
          <w:szCs w:val="20"/>
          <w:shd w:val="clear" w:color="auto" w:fill="FFFFFF"/>
        </w:rPr>
        <w:t>rogram</w:t>
      </w:r>
      <w:r w:rsidR="00924BB8" w:rsidRPr="0087184F">
        <w:rPr>
          <w:rFonts w:cstheme="minorHAnsi"/>
          <w:color w:val="222222"/>
          <w:sz w:val="20"/>
          <w:szCs w:val="20"/>
          <w:shd w:val="clear" w:color="auto" w:fill="FFFFFF"/>
        </w:rPr>
        <w:t>s utili</w:t>
      </w:r>
      <w:r w:rsidR="000A60C0" w:rsidRPr="0087184F">
        <w:rPr>
          <w:rFonts w:cstheme="minorHAnsi"/>
          <w:color w:val="222222"/>
          <w:sz w:val="20"/>
          <w:szCs w:val="20"/>
          <w:shd w:val="clear" w:color="auto" w:fill="FFFFFF"/>
        </w:rPr>
        <w:t>z</w:t>
      </w:r>
      <w:r w:rsidR="00247C87" w:rsidRPr="0087184F">
        <w:rPr>
          <w:rFonts w:cstheme="minorHAnsi"/>
          <w:color w:val="222222"/>
          <w:sz w:val="20"/>
          <w:szCs w:val="20"/>
          <w:shd w:val="clear" w:color="auto" w:fill="FFFFFF"/>
        </w:rPr>
        <w:t xml:space="preserve">ing ADNI methodologies </w:t>
      </w:r>
      <w:r w:rsidR="00175EEE" w:rsidRPr="0087184F">
        <w:rPr>
          <w:rFonts w:cstheme="minorHAnsi"/>
          <w:color w:val="222222"/>
          <w:sz w:val="20"/>
          <w:szCs w:val="20"/>
          <w:shd w:val="clear" w:color="auto" w:fill="FFFFFF"/>
        </w:rPr>
        <w:t xml:space="preserve">have been established </w:t>
      </w:r>
      <w:r w:rsidR="00247C87" w:rsidRPr="0087184F">
        <w:rPr>
          <w:rFonts w:cstheme="minorHAnsi"/>
          <w:color w:val="222222"/>
          <w:sz w:val="20"/>
          <w:szCs w:val="20"/>
          <w:shd w:val="clear" w:color="auto" w:fill="FFFFFF"/>
        </w:rPr>
        <w:t xml:space="preserve">in Japan, Australia, Argentina, Taiwan, China, Korea, Europe, and Italy </w:t>
      </w:r>
      <w:r w:rsidR="00620A7F" w:rsidRPr="0087184F">
        <w:rPr>
          <w:rFonts w:cstheme="minorHAnsi"/>
        </w:rPr>
        <w:fldChar w:fldCharType="begin"/>
      </w:r>
      <w:r w:rsidR="00795734" w:rsidRPr="0087184F">
        <w:rPr>
          <w:rFonts w:cstheme="minorHAnsi"/>
        </w:rPr>
        <w:instrText xml:space="preserve"> ADDIN EN.CITE &lt;EndNote&gt;&lt;Cite&gt;&lt;Author&gt;Carrillo&lt;/Author&gt;&lt;Year&gt;2012&lt;/Year&gt;&lt;RecNum&gt;1746&lt;/RecNum&gt;&lt;DisplayText&gt;(84)&lt;/DisplayText&gt;&lt;record&gt;&lt;rec-number&gt;1746&lt;/rec-number&gt;&lt;foreign-keys&gt;&lt;key app="EN" db-id="fdewxtd56v0x55efrfk5ex0se05tz00x2d5w" timestamp="1407170877"&gt;1746&lt;/key&gt;&lt;/foreign-keys&gt;&lt;ref-type name="Journal Article"&gt;17&lt;/ref-type&gt;&lt;contributors&gt;&lt;authors&gt;&lt;author&gt;Carrillo, M. C.&lt;/author&gt;&lt;author&gt;Bain, L. J.&lt;/author&gt;&lt;author&gt;Frisoni, G. B.&lt;/author&gt;&lt;author&gt;Weiner, M. W.&lt;/author&gt;&lt;/authors&gt;&lt;/contributors&gt;&lt;auth-address&gt;Medical &amp;amp; Scientific Relations, Alzheimer&amp;apos;s Association, Chicago, IL, USA. Maria.Carrillo@alz.org&lt;/auth-address&gt;&lt;titles&gt;&lt;title&gt;Worldwide Alzheimer&amp;apos;s disease neuroimaging initiative&lt;/title&gt;&lt;secondary-title&gt;Alzheimers Dement&lt;/secondary-title&gt;&lt;alt-title&gt;Alzheimer&amp;apos;s &amp;amp; dementia : the journal of the Alzheimer&amp;apos;s Association&lt;/alt-title&gt;&lt;/titles&gt;&lt;periodical&gt;&lt;full-title&gt;Alzheimers Dement&lt;/full-title&gt;&lt;/periodical&gt;&lt;pages&gt;337-42&lt;/pages&gt;&lt;volume&gt;8&lt;/volume&gt;&lt;number&gt;4&lt;/number&gt;&lt;keywords&gt;&lt;keyword&gt;Alzheimer Disease/*diagnosis/*epidemiology&lt;/keyword&gt;&lt;keyword&gt;Brain/*pathology&lt;/keyword&gt;&lt;keyword&gt;*Diagnostic Imaging&lt;/keyword&gt;&lt;keyword&gt;Humans&lt;/keyword&gt;&lt;keyword&gt;*World Health&lt;/keyword&gt;&lt;/keywords&gt;&lt;dates&gt;&lt;year&gt;2012&lt;/year&gt;&lt;pub-dates&gt;&lt;date&gt;Jul&lt;/date&gt;&lt;/pub-dates&gt;&lt;/dates&gt;&lt;isbn&gt;1552-5279 (Electronic)&amp;#xD;1552-5260 (Linking)&lt;/isbn&gt;&lt;accession-num&gt;22748939&lt;/accession-num&gt;&lt;urls&gt;&lt;related-urls&gt;&lt;url&gt;http://www.ncbi.nlm.nih.gov/pubmed/22748939&lt;/url&gt;&lt;/related-urls&gt;&lt;/urls&gt;&lt;electronic-resource-num&gt;10.1016/j.jalz.2012.04.007&lt;/electronic-resource-num&gt;&lt;/record&gt;&lt;/Cite&gt;&lt;/EndNote&gt;</w:instrText>
      </w:r>
      <w:r w:rsidR="00620A7F" w:rsidRPr="0087184F">
        <w:rPr>
          <w:rFonts w:cstheme="minorHAnsi"/>
        </w:rPr>
        <w:fldChar w:fldCharType="separate"/>
      </w:r>
      <w:r w:rsidR="00795734" w:rsidRPr="0087184F">
        <w:rPr>
          <w:rFonts w:cstheme="minorHAnsi"/>
          <w:noProof/>
        </w:rPr>
        <w:t>(</w:t>
      </w:r>
      <w:hyperlink w:anchor="_ENREF_84" w:tooltip="Carrillo, 2012 #1746" w:history="1">
        <w:r w:rsidR="00795734" w:rsidRPr="0087184F">
          <w:rPr>
            <w:rFonts w:cstheme="minorHAnsi"/>
            <w:noProof/>
          </w:rPr>
          <w:t>84</w:t>
        </w:r>
      </w:hyperlink>
      <w:r w:rsidR="00795734" w:rsidRPr="0087184F">
        <w:rPr>
          <w:rFonts w:cstheme="minorHAnsi"/>
          <w:noProof/>
        </w:rPr>
        <w:t>)</w:t>
      </w:r>
      <w:r w:rsidR="00620A7F" w:rsidRPr="0087184F">
        <w:rPr>
          <w:rFonts w:cstheme="minorHAnsi"/>
        </w:rPr>
        <w:fldChar w:fldCharType="end"/>
      </w:r>
      <w:r w:rsidR="00175EEE" w:rsidRPr="0087184F">
        <w:rPr>
          <w:rFonts w:cstheme="minorHAnsi"/>
        </w:rPr>
        <w:t xml:space="preserve"> with the common goals of</w:t>
      </w:r>
      <w:r w:rsidR="00247C87" w:rsidRPr="0087184F">
        <w:rPr>
          <w:rFonts w:cstheme="minorHAnsi"/>
        </w:rPr>
        <w:t xml:space="preserve"> </w:t>
      </w:r>
      <w:r w:rsidR="00924BB8" w:rsidRPr="0087184F">
        <w:rPr>
          <w:rFonts w:cstheme="minorHAnsi"/>
        </w:rPr>
        <w:t>harmonizing protocols and results internationally and sharing standardized data across the international research community. It is hoped that WW-ADNI approaches will establish internationally recogniz</w:t>
      </w:r>
      <w:r w:rsidR="00175EEE" w:rsidRPr="0087184F">
        <w:rPr>
          <w:rFonts w:cstheme="minorHAnsi"/>
        </w:rPr>
        <w:t>ed standards</w:t>
      </w:r>
      <w:r w:rsidR="00924BB8" w:rsidRPr="0087184F">
        <w:rPr>
          <w:rFonts w:cstheme="minorHAnsi"/>
        </w:rPr>
        <w:t xml:space="preserve"> for the identification and diagnosis of </w:t>
      </w:r>
      <w:r w:rsidR="00924BB8" w:rsidRPr="0087184F">
        <w:rPr>
          <w:rFonts w:cstheme="minorHAnsi"/>
        </w:rPr>
        <w:lastRenderedPageBreak/>
        <w:t>AD and document cognitive and physical changes that occur throughout disease progression in diverse ethnic groups.</w:t>
      </w:r>
    </w:p>
    <w:p w:rsidR="000A60C0" w:rsidRPr="0087184F" w:rsidRDefault="000A60C0" w:rsidP="00175EEE">
      <w:pPr>
        <w:spacing w:line="360" w:lineRule="auto"/>
        <w:jc w:val="both"/>
        <w:rPr>
          <w:rFonts w:cstheme="minorHAnsi"/>
        </w:rPr>
      </w:pPr>
      <w:r w:rsidRPr="0087184F">
        <w:rPr>
          <w:rFonts w:cstheme="minorHAnsi"/>
        </w:rPr>
        <w:t xml:space="preserve">WW-ADNI initiatives share the use of established ADNI protocols for structural MRI, PET, and the collection of cognitive, blood and genomic data but differ in cohort size and composition, and </w:t>
      </w:r>
      <w:r w:rsidR="006C44DE" w:rsidRPr="0087184F">
        <w:rPr>
          <w:rFonts w:cstheme="minorHAnsi"/>
        </w:rPr>
        <w:t xml:space="preserve">in the </w:t>
      </w:r>
      <w:r w:rsidRPr="0087184F">
        <w:rPr>
          <w:rFonts w:cstheme="minorHAnsi"/>
        </w:rPr>
        <w:t xml:space="preserve">emphasis of some studies. </w:t>
      </w:r>
      <w:r w:rsidR="00791B77" w:rsidRPr="0087184F">
        <w:rPr>
          <w:rFonts w:cstheme="minorHAnsi"/>
        </w:rPr>
        <w:t xml:space="preserve">Three international initiatives were established shortly after North American </w:t>
      </w:r>
      <w:r w:rsidR="006C44DE" w:rsidRPr="0087184F">
        <w:rPr>
          <w:rFonts w:cstheme="minorHAnsi"/>
        </w:rPr>
        <w:t>A</w:t>
      </w:r>
      <w:r w:rsidR="00791B77" w:rsidRPr="0087184F">
        <w:rPr>
          <w:rFonts w:cstheme="minorHAnsi"/>
        </w:rPr>
        <w:t xml:space="preserve">DNI. European ADNI (E-ADNI) began as a pilot study and has now expanded to a network of 50 sites across Europe with a particular focus on standardization of protocols for measuring hippocampal volume </w:t>
      </w:r>
      <w:r w:rsidR="00791B77" w:rsidRPr="0087184F">
        <w:rPr>
          <w:rFonts w:cstheme="minorHAnsi"/>
        </w:rPr>
        <w:fldChar w:fldCharType="begin">
          <w:fldData xml:space="preserve">PEVuZE5vdGU+PENpdGU+PEF1dGhvcj5Cb2NjYXJkaTwvQXV0aG9yPjxZZWFyPjIwMTM8L1llYXI+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</w:fldData>
        </w:fldChar>
      </w:r>
      <w:r w:rsidR="00795734" w:rsidRPr="0087184F">
        <w:rPr>
          <w:rFonts w:cstheme="minorHAnsi"/>
        </w:rPr>
        <w:instrText xml:space="preserve"> ADDIN EN.CITE </w:instrText>
      </w:r>
      <w:r w:rsidR="00795734" w:rsidRPr="0087184F">
        <w:rPr>
          <w:rFonts w:cstheme="minorHAnsi"/>
        </w:rPr>
        <w:fldChar w:fldCharType="begin">
          <w:fldData xml:space="preserve">PEVuZE5vdGU+PENpdGU+PEF1dGhvcj5Cb2NjYXJkaTwvQXV0aG9yPjxZZWFyPjIwMTM8L1llYXI+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</w:fldData>
        </w:fldChar>
      </w:r>
      <w:r w:rsidR="00795734" w:rsidRPr="0087184F">
        <w:rPr>
          <w:rFonts w:cstheme="minorHAnsi"/>
        </w:rPr>
        <w:instrText xml:space="preserve"> ADDIN EN.CITE.DATA </w:instrText>
      </w:r>
      <w:r w:rsidR="00795734" w:rsidRPr="0087184F">
        <w:rPr>
          <w:rFonts w:cstheme="minorHAnsi"/>
        </w:rPr>
      </w:r>
      <w:r w:rsidR="00795734" w:rsidRPr="0087184F">
        <w:rPr>
          <w:rFonts w:cstheme="minorHAnsi"/>
        </w:rPr>
        <w:fldChar w:fldCharType="end"/>
      </w:r>
      <w:r w:rsidR="00791B77" w:rsidRPr="0087184F">
        <w:rPr>
          <w:rFonts w:cstheme="minorHAnsi"/>
        </w:rPr>
      </w:r>
      <w:r w:rsidR="00791B77" w:rsidRPr="0087184F">
        <w:rPr>
          <w:rFonts w:cstheme="minorHAnsi"/>
        </w:rPr>
        <w:fldChar w:fldCharType="separate"/>
      </w:r>
      <w:r w:rsidR="00795734" w:rsidRPr="0087184F">
        <w:rPr>
          <w:rFonts w:cstheme="minorHAnsi"/>
          <w:noProof/>
        </w:rPr>
        <w:t>(</w:t>
      </w:r>
      <w:hyperlink w:anchor="_ENREF_85" w:tooltip="Boccardi, 2013 #817" w:history="1">
        <w:r w:rsidR="00795734" w:rsidRPr="0087184F">
          <w:rPr>
            <w:rFonts w:cstheme="minorHAnsi"/>
            <w:noProof/>
          </w:rPr>
          <w:t>85-87</w:t>
        </w:r>
      </w:hyperlink>
      <w:r w:rsidR="00795734" w:rsidRPr="0087184F">
        <w:rPr>
          <w:rFonts w:cstheme="minorHAnsi"/>
          <w:noProof/>
        </w:rPr>
        <w:t>)</w:t>
      </w:r>
      <w:r w:rsidR="00791B77" w:rsidRPr="0087184F">
        <w:rPr>
          <w:rFonts w:cstheme="minorHAnsi"/>
        </w:rPr>
        <w:fldChar w:fldCharType="end"/>
      </w:r>
      <w:r w:rsidR="00791B77" w:rsidRPr="0087184F">
        <w:rPr>
          <w:rFonts w:cstheme="minorHAnsi"/>
        </w:rPr>
        <w:t>. In conjunction with E-ADNI</w:t>
      </w:r>
      <w:r w:rsidR="006C44DE" w:rsidRPr="0087184F">
        <w:rPr>
          <w:rFonts w:cstheme="minorHAnsi"/>
        </w:rPr>
        <w:t>,</w:t>
      </w:r>
      <w:r w:rsidR="00791B77" w:rsidRPr="0087184F">
        <w:rPr>
          <w:rFonts w:cstheme="minorHAnsi"/>
        </w:rPr>
        <w:t xml:space="preserve"> the European Union funded the informatics infrastructure</w:t>
      </w:r>
      <w:r w:rsidR="006C44DE" w:rsidRPr="0087184F">
        <w:rPr>
          <w:rFonts w:cstheme="minorHAnsi"/>
        </w:rPr>
        <w:t xml:space="preserve">, </w:t>
      </w:r>
      <w:proofErr w:type="spellStart"/>
      <w:r w:rsidR="006C44DE" w:rsidRPr="0087184F">
        <w:rPr>
          <w:rFonts w:cstheme="minorHAnsi"/>
        </w:rPr>
        <w:t>neuGRID</w:t>
      </w:r>
      <w:proofErr w:type="spellEnd"/>
      <w:r w:rsidR="006C44DE" w:rsidRPr="0087184F">
        <w:rPr>
          <w:rFonts w:cstheme="minorHAnsi"/>
        </w:rPr>
        <w:t xml:space="preserve"> and its successor, </w:t>
      </w:r>
      <w:proofErr w:type="spellStart"/>
      <w:r w:rsidR="006C44DE" w:rsidRPr="0087184F">
        <w:rPr>
          <w:rFonts w:cstheme="minorHAnsi"/>
        </w:rPr>
        <w:t>neu</w:t>
      </w:r>
      <w:r w:rsidR="00791B77" w:rsidRPr="0087184F">
        <w:rPr>
          <w:rFonts w:cstheme="minorHAnsi"/>
        </w:rPr>
        <w:t>GRID</w:t>
      </w:r>
      <w:proofErr w:type="spellEnd"/>
      <w:r w:rsidR="00791B77" w:rsidRPr="0087184F">
        <w:rPr>
          <w:rFonts w:cstheme="minorHAnsi"/>
        </w:rPr>
        <w:t xml:space="preserve"> for You (N4U) which have been designed to be interoperable with the LONI data repository. </w:t>
      </w:r>
      <w:r w:rsidR="00AB07F1" w:rsidRPr="0087184F">
        <w:rPr>
          <w:rFonts w:cstheme="minorHAnsi"/>
        </w:rPr>
        <w:t xml:space="preserve">Neuroimaging data from </w:t>
      </w:r>
      <w:r w:rsidRPr="0087184F">
        <w:rPr>
          <w:rFonts w:cstheme="minorHAnsi"/>
        </w:rPr>
        <w:t>Australian ADNI, also known as the Australian Imaging Biomarkers and Lifestyle Flagship Study of Aging (AIBL), established in 2006,</w:t>
      </w:r>
      <w:r w:rsidR="00AB07F1" w:rsidRPr="0087184F">
        <w:rPr>
          <w:rFonts w:cstheme="minorHAnsi"/>
        </w:rPr>
        <w:t xml:space="preserve"> has also been made available through LONI. AIBL is a long-term longitudinal investigation sharing many of the same goals as ADNI but with a particular emphasis on examining various </w:t>
      </w:r>
      <w:r w:rsidR="00354C7C" w:rsidRPr="0087184F">
        <w:rPr>
          <w:rFonts w:cstheme="minorHAnsi"/>
        </w:rPr>
        <w:t xml:space="preserve">health and </w:t>
      </w:r>
      <w:r w:rsidR="00AB07F1" w:rsidRPr="0087184F">
        <w:rPr>
          <w:rFonts w:cstheme="minorHAnsi"/>
        </w:rPr>
        <w:t>lifestyle factors and their effect on cognitive decline</w:t>
      </w:r>
      <w:r w:rsidR="00354C7C" w:rsidRPr="0087184F">
        <w:rPr>
          <w:rFonts w:cstheme="minorHAnsi"/>
        </w:rPr>
        <w:t xml:space="preserve"> </w:t>
      </w:r>
      <w:r w:rsidR="00354C7C" w:rsidRPr="0087184F">
        <w:rPr>
          <w:rFonts w:cstheme="minorHAnsi"/>
        </w:rPr>
        <w:fldChar w:fldCharType="begin"/>
      </w:r>
      <w:r w:rsidR="00795734" w:rsidRPr="0087184F">
        <w:rPr>
          <w:rFonts w:cstheme="minorHAnsi"/>
        </w:rPr>
        <w:instrText xml:space="preserve"> ADDIN EN.CITE &lt;EndNote&gt;&lt;Cite&gt;&lt;Author&gt;Ellis&lt;/Author&gt;&lt;Year&gt;2010&lt;/Year&gt;&lt;RecNum&gt;123&lt;/RecNum&gt;&lt;DisplayText&gt;(88)&lt;/DisplayText&gt;&lt;record&gt;&lt;rec-number&gt;123&lt;/rec-number&gt;&lt;foreign-keys&gt;&lt;key app="EN" db-id="fdewxtd56v0x55efrfk5ex0se05tz00x2d5w" timestamp="0"&gt;123&lt;/key&gt;&lt;/foreign-keys&gt;&lt;ref-type name="Journal Article"&gt;17&lt;/ref-type&gt;&lt;contributors&gt;&lt;authors&gt;&lt;author&gt;Ellis, K. A.&lt;/author&gt;&lt;author&gt;Rowe, C. C.&lt;/author&gt;&lt;author&gt;Villemagne, V. L.&lt;/author&gt;&lt;author&gt;Martins, R. N.&lt;/author&gt;&lt;author&gt;Masters, C. L.&lt;/author&gt;&lt;author&gt;Salvado, O.&lt;/author&gt;&lt;author&gt;Szoeke, C.&lt;/author&gt;&lt;author&gt;Ames, D.&lt;/author&gt;&lt;/authors&gt;&lt;/contributors&gt;&lt;auth-address&gt;Department of Psychiatry, Academic Unit for Psychiatry of Old Age, University of Melbourne, Kew, Victoria, Australia. kellis@unimelb.edu.au&lt;/auth-address&gt;&lt;titles&gt;&lt;title&gt;Addressing population aging and Alzheimer&amp;apos;s disease through the Australian imaging biomarkers and lifestyle study: collaboration with the Alzheimer&amp;apos;s Disease Neuroimaging Initiative&lt;/title&gt;&lt;secondary-title&gt;Alzheimers Dement&lt;/secondary-title&gt;&lt;/titles&gt;&lt;periodical&gt;&lt;full-title&gt;Alzheimers Dement&lt;/full-title&gt;&lt;/periodical&gt;&lt;pages&gt;291-6&lt;/pages&gt;&lt;volume&gt;6&lt;/volume&gt;&lt;number&gt;3&lt;/number&gt;&lt;edition&gt;2010/05/11&lt;/edition&gt;&lt;dates&gt;&lt;year&gt;2010&lt;/year&gt;&lt;pub-dates&gt;&lt;date&gt;May&lt;/date&gt;&lt;/pub-dates&gt;&lt;/dates&gt;&lt;isbn&gt;1552-5279 (Electronic)&amp;#xD;1552-5260 (Linking)&lt;/isbn&gt;&lt;accession-num&gt;20451879&lt;/accession-num&gt;&lt;urls&gt;&lt;related-urls&gt;&lt;url&gt;http://www.ncbi.nlm.nih.gov/entrez/query.fcgi?cmd=Retrieve&amp;amp;db=PubMed&amp;amp;dopt=Citation&amp;amp;list_uids=20451879&lt;/url&gt;&lt;/related-urls&gt;&lt;/urls&gt;&lt;electronic-resource-num&gt;S1552-5260(10)00078-6 [pii]&amp;#xD;10.1016/j.jalz.2010.03.009&lt;/electronic-resource-num&gt;&lt;language&gt;eng&lt;/language&gt;&lt;/record&gt;&lt;/Cite&gt;&lt;/EndNote&gt;</w:instrText>
      </w:r>
      <w:r w:rsidR="00354C7C" w:rsidRPr="0087184F">
        <w:rPr>
          <w:rFonts w:cstheme="minorHAnsi"/>
        </w:rPr>
        <w:fldChar w:fldCharType="separate"/>
      </w:r>
      <w:r w:rsidR="00795734" w:rsidRPr="0087184F">
        <w:rPr>
          <w:rFonts w:cstheme="minorHAnsi"/>
          <w:noProof/>
        </w:rPr>
        <w:t>(</w:t>
      </w:r>
      <w:hyperlink w:anchor="_ENREF_88" w:tooltip="Ellis, 2010 #123" w:history="1">
        <w:r w:rsidR="00795734" w:rsidRPr="0087184F">
          <w:rPr>
            <w:rFonts w:cstheme="minorHAnsi"/>
            <w:noProof/>
          </w:rPr>
          <w:t>88</w:t>
        </w:r>
      </w:hyperlink>
      <w:r w:rsidR="00795734" w:rsidRPr="0087184F">
        <w:rPr>
          <w:rFonts w:cstheme="minorHAnsi"/>
          <w:noProof/>
        </w:rPr>
        <w:t>)</w:t>
      </w:r>
      <w:r w:rsidR="00354C7C" w:rsidRPr="0087184F">
        <w:rPr>
          <w:rFonts w:cstheme="minorHAnsi"/>
        </w:rPr>
        <w:fldChar w:fldCharType="end"/>
      </w:r>
      <w:r w:rsidR="00AB07F1" w:rsidRPr="0087184F">
        <w:rPr>
          <w:rFonts w:cstheme="minorHAnsi"/>
        </w:rPr>
        <w:t>. AIBL data have resulted in</w:t>
      </w:r>
      <w:r w:rsidR="006C44DE" w:rsidRPr="0087184F">
        <w:rPr>
          <w:rFonts w:cstheme="minorHAnsi"/>
        </w:rPr>
        <w:t xml:space="preserve"> over 80</w:t>
      </w:r>
      <w:r w:rsidR="00AB07F1" w:rsidRPr="0087184F">
        <w:rPr>
          <w:rFonts w:cstheme="minorHAnsi"/>
        </w:rPr>
        <w:t xml:space="preserve"> publications including a recent work which described a panel of blood-based biomarkers able to accurately predict conversion of MCI patients to AD </w:t>
      </w:r>
      <w:r w:rsidR="00AB07F1" w:rsidRPr="0087184F">
        <w:rPr>
          <w:rFonts w:cstheme="minorHAnsi"/>
        </w:rPr>
        <w:fldChar w:fldCharType="begin">
          <w:fldData xml:space="preserve">PEVuZE5vdGU+PENpdGU+PEF1dGhvcj5Eb2Vja2U8L0F1dGhvcj48WWVhcj4yMDEyPC9ZZWFyPjxS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</w:fldData>
        </w:fldChar>
      </w:r>
      <w:r w:rsidR="00795734" w:rsidRPr="0087184F">
        <w:rPr>
          <w:rFonts w:cstheme="minorHAnsi"/>
        </w:rPr>
        <w:instrText xml:space="preserve"> ADDIN EN.CITE </w:instrText>
      </w:r>
      <w:r w:rsidR="00795734" w:rsidRPr="0087184F">
        <w:rPr>
          <w:rFonts w:cstheme="minorHAnsi"/>
        </w:rPr>
        <w:fldChar w:fldCharType="begin">
          <w:fldData xml:space="preserve">PEVuZE5vdGU+PENpdGU+PEF1dGhvcj5Eb2Vja2U8L0F1dGhvcj48WWVhcj4yMDEyPC9ZZWFyPjxS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</w:fldData>
        </w:fldChar>
      </w:r>
      <w:r w:rsidR="00795734" w:rsidRPr="0087184F">
        <w:rPr>
          <w:rFonts w:cstheme="minorHAnsi"/>
        </w:rPr>
        <w:instrText xml:space="preserve"> ADDIN EN.CITE.DATA </w:instrText>
      </w:r>
      <w:r w:rsidR="00795734" w:rsidRPr="0087184F">
        <w:rPr>
          <w:rFonts w:cstheme="minorHAnsi"/>
        </w:rPr>
      </w:r>
      <w:r w:rsidR="00795734" w:rsidRPr="0087184F">
        <w:rPr>
          <w:rFonts w:cstheme="minorHAnsi"/>
        </w:rPr>
        <w:fldChar w:fldCharType="end"/>
      </w:r>
      <w:r w:rsidR="00AB07F1" w:rsidRPr="0087184F">
        <w:rPr>
          <w:rFonts w:cstheme="minorHAnsi"/>
        </w:rPr>
      </w:r>
      <w:r w:rsidR="00AB07F1" w:rsidRPr="0087184F">
        <w:rPr>
          <w:rFonts w:cstheme="minorHAnsi"/>
        </w:rPr>
        <w:fldChar w:fldCharType="separate"/>
      </w:r>
      <w:r w:rsidR="00795734" w:rsidRPr="0087184F">
        <w:rPr>
          <w:rFonts w:cstheme="minorHAnsi"/>
          <w:noProof/>
        </w:rPr>
        <w:t>(</w:t>
      </w:r>
      <w:hyperlink w:anchor="_ENREF_89" w:tooltip="Doecke, 2012 #745" w:history="1">
        <w:r w:rsidR="00795734" w:rsidRPr="0087184F">
          <w:rPr>
            <w:rFonts w:cstheme="minorHAnsi"/>
            <w:noProof/>
          </w:rPr>
          <w:t>89</w:t>
        </w:r>
      </w:hyperlink>
      <w:r w:rsidR="00795734" w:rsidRPr="0087184F">
        <w:rPr>
          <w:rFonts w:cstheme="minorHAnsi"/>
          <w:noProof/>
        </w:rPr>
        <w:t>)</w:t>
      </w:r>
      <w:r w:rsidR="00AB07F1" w:rsidRPr="0087184F">
        <w:rPr>
          <w:rFonts w:cstheme="minorHAnsi"/>
        </w:rPr>
        <w:fldChar w:fldCharType="end"/>
      </w:r>
      <w:r w:rsidR="00AB07F1" w:rsidRPr="0087184F">
        <w:rPr>
          <w:rFonts w:cstheme="minorHAnsi"/>
        </w:rPr>
        <w:t>. Japan ADNI was established</w:t>
      </w:r>
      <w:r w:rsidRPr="0087184F">
        <w:rPr>
          <w:rFonts w:cstheme="minorHAnsi"/>
        </w:rPr>
        <w:t xml:space="preserve"> </w:t>
      </w:r>
      <w:r w:rsidR="004C0140" w:rsidRPr="0087184F">
        <w:rPr>
          <w:rFonts w:cstheme="minorHAnsi"/>
        </w:rPr>
        <w:t>in 2007 enrolling 600 participants and using a resea</w:t>
      </w:r>
      <w:r w:rsidR="00771F73" w:rsidRPr="0087184F">
        <w:rPr>
          <w:rFonts w:cstheme="minorHAnsi"/>
        </w:rPr>
        <w:t>rch protocol designed to maximiz</w:t>
      </w:r>
      <w:r w:rsidR="004C0140" w:rsidRPr="0087184F">
        <w:rPr>
          <w:rFonts w:cstheme="minorHAnsi"/>
        </w:rPr>
        <w:t xml:space="preserve">e compatibility with North American ADNI </w:t>
      </w:r>
      <w:r w:rsidR="004C0140" w:rsidRPr="0087184F">
        <w:rPr>
          <w:rFonts w:cstheme="minorHAnsi"/>
        </w:rPr>
        <w:fldChar w:fldCharType="begin"/>
      </w:r>
      <w:r w:rsidR="00795734" w:rsidRPr="0087184F">
        <w:rPr>
          <w:rFonts w:cstheme="minorHAnsi"/>
        </w:rPr>
        <w:instrText xml:space="preserve"> ADDIN EN.CITE &lt;EndNote&gt;&lt;Cite&gt;&lt;Author&gt;Arai&lt;/Author&gt;&lt;Year&gt;2010&lt;/Year&gt;&lt;RecNum&gt;122&lt;/RecNum&gt;&lt;DisplayText&gt;(90)&lt;/DisplayText&gt;&lt;record&gt;&lt;rec-number&gt;122&lt;/rec-number&gt;&lt;foreign-keys&gt;&lt;key app="EN" db-id="fdewxtd56v0x55efrfk5ex0se05tz00x2d5w" timestamp="0"&gt;122&lt;/key&gt;&lt;/foreign-keys&gt;&lt;ref-type name="Journal Article"&gt;17&lt;/ref-type&gt;&lt;contributors&gt;&lt;authors&gt;&lt;author&gt;Arai, H.&lt;/author&gt;&lt;author&gt;Okamura, N.&lt;/author&gt;&lt;author&gt;Furukawa, K.&lt;/author&gt;&lt;author&gt;Kudo, Y.&lt;/author&gt;&lt;/authors&gt;&lt;/contributors&gt;&lt;auth-address&gt;Department of Geriatrics and Gerontology, Division of Brain Science, Institute of Development, Aging, and Cancer, Tohoku University. FO11547/1&lt;/auth-address&gt;&lt;titles&gt;&lt;title&gt;Geriatric medicine, Japanese Alzheimer&amp;apos;s disease neuroimaging initiative and biomarker development&lt;/title&gt;&lt;secondary-title&gt;Tohoku J Exp Med&lt;/secondary-title&gt;&lt;/titles&gt;&lt;pages&gt;87-95&lt;/pages&gt;&lt;volume&gt;221&lt;/volume&gt;&lt;number&gt;2&lt;/number&gt;&lt;edition&gt;2010/05/15&lt;/edition&gt;&lt;dates&gt;&lt;year&gt;2010&lt;/year&gt;&lt;/dates&gt;&lt;isbn&gt;1349-3329 (Electronic)&amp;#xD;0040-8727 (Linking)&lt;/isbn&gt;&lt;accession-num&gt;20467230&lt;/accession-num&gt;&lt;urls&gt;&lt;related-urls&gt;&lt;url&gt;http://www.ncbi.nlm.nih.gov/entrez/query.fcgi?cmd=Retrieve&amp;amp;db=PubMed&amp;amp;dopt=Citation&amp;amp;list_uids=20467230&lt;/url&gt;&lt;/related-urls&gt;&lt;/urls&gt;&lt;electronic-resource-num&gt;JST.JSTAGE/tjem/221.87 [pii]&lt;/electronic-resource-num&gt;&lt;language&gt;eng&lt;/language&gt;&lt;/record&gt;&lt;/Cite&gt;&lt;/EndNote&gt;</w:instrText>
      </w:r>
      <w:r w:rsidR="004C0140" w:rsidRPr="0087184F">
        <w:rPr>
          <w:rFonts w:cstheme="minorHAnsi"/>
        </w:rPr>
        <w:fldChar w:fldCharType="separate"/>
      </w:r>
      <w:r w:rsidR="00795734" w:rsidRPr="0087184F">
        <w:rPr>
          <w:rFonts w:cstheme="minorHAnsi"/>
          <w:noProof/>
        </w:rPr>
        <w:t>(</w:t>
      </w:r>
      <w:hyperlink w:anchor="_ENREF_90" w:tooltip="Arai, 2010 #122" w:history="1">
        <w:r w:rsidR="00795734" w:rsidRPr="0087184F">
          <w:rPr>
            <w:rFonts w:cstheme="minorHAnsi"/>
            <w:noProof/>
          </w:rPr>
          <w:t>90</w:t>
        </w:r>
      </w:hyperlink>
      <w:r w:rsidR="00795734" w:rsidRPr="0087184F">
        <w:rPr>
          <w:rFonts w:cstheme="minorHAnsi"/>
          <w:noProof/>
        </w:rPr>
        <w:t>)</w:t>
      </w:r>
      <w:r w:rsidR="004C0140" w:rsidRPr="0087184F">
        <w:rPr>
          <w:rFonts w:cstheme="minorHAnsi"/>
        </w:rPr>
        <w:fldChar w:fldCharType="end"/>
      </w:r>
      <w:r w:rsidR="004C0140" w:rsidRPr="0087184F">
        <w:rPr>
          <w:rFonts w:cstheme="minorHAnsi"/>
        </w:rPr>
        <w:t xml:space="preserve">. </w:t>
      </w:r>
      <w:r w:rsidR="00771F73" w:rsidRPr="0087184F">
        <w:rPr>
          <w:rFonts w:cstheme="minorHAnsi"/>
        </w:rPr>
        <w:t xml:space="preserve">Cognitive, structural MRI, FDG and amyloid PET data from J-ADNI correlates well with that from North American ADNI, perhaps reflecting the similar demographics of the two initiatives. However J-ADNI has reported a rate of MCI to AD progression nearly double that observed in the North American initiative </w:t>
      </w:r>
      <w:r w:rsidR="00771F73" w:rsidRPr="0087184F">
        <w:rPr>
          <w:rFonts w:cstheme="minorHAnsi"/>
        </w:rPr>
        <w:fldChar w:fldCharType="begin"/>
      </w:r>
      <w:r w:rsidR="00795734" w:rsidRPr="0087184F">
        <w:rPr>
          <w:rFonts w:cstheme="minorHAnsi"/>
        </w:rPr>
        <w:instrText xml:space="preserve"> ADDIN EN.CITE &lt;EndNote&gt;&lt;Cite&gt;&lt;Author&gt;Carrillo&lt;/Author&gt;&lt;Year&gt;2012&lt;/Year&gt;&lt;RecNum&gt;1746&lt;/RecNum&gt;&lt;DisplayText&gt;(84)&lt;/DisplayText&gt;&lt;record&gt;&lt;rec-number&gt;1746&lt;/rec-number&gt;&lt;foreign-keys&gt;&lt;key app="EN" db-id="fdewxtd56v0x55efrfk5ex0se05tz00x2d5w" timestamp="1407170877"&gt;1746&lt;/key&gt;&lt;/foreign-keys&gt;&lt;ref-type name="Journal Article"&gt;17&lt;/ref-type&gt;&lt;contributors&gt;&lt;authors&gt;&lt;author&gt;Carrillo, M. C.&lt;/author&gt;&lt;author&gt;Bain, L. J.&lt;/author&gt;&lt;author&gt;Frisoni, G. B.&lt;/author&gt;&lt;author&gt;Weiner, M. W.&lt;/author&gt;&lt;/authors&gt;&lt;/contributors&gt;&lt;auth-address&gt;Medical &amp;amp; Scientific Relations, Alzheimer&amp;apos;s Association, Chicago, IL, USA. Maria.Carrillo@alz.org&lt;/auth-address&gt;&lt;titles&gt;&lt;title&gt;Worldwide Alzheimer&amp;apos;s disease neuroimaging initiative&lt;/title&gt;&lt;secondary-title&gt;Alzheimers Dement&lt;/secondary-title&gt;&lt;alt-title&gt;Alzheimer&amp;apos;s &amp;amp; dementia : the journal of the Alzheimer&amp;apos;s Association&lt;/alt-title&gt;&lt;/titles&gt;&lt;periodical&gt;&lt;full-title&gt;Alzheimers Dement&lt;/full-title&gt;&lt;/periodical&gt;&lt;pages&gt;337-42&lt;/pages&gt;&lt;volume&gt;8&lt;/volume&gt;&lt;number&gt;4&lt;/number&gt;&lt;keywords&gt;&lt;keyword&gt;Alzheimer Disease/*diagnosis/*epidemiology&lt;/keyword&gt;&lt;keyword&gt;Brain/*pathology&lt;/keyword&gt;&lt;keyword&gt;*Diagnostic Imaging&lt;/keyword&gt;&lt;keyword&gt;Humans&lt;/keyword&gt;&lt;keyword&gt;*World Health&lt;/keyword&gt;&lt;/keywords&gt;&lt;dates&gt;&lt;year&gt;2012&lt;/year&gt;&lt;pub-dates&gt;&lt;date&gt;Jul&lt;/date&gt;&lt;/pub-dates&gt;&lt;/dates&gt;&lt;isbn&gt;1552-5279 (Electronic)&amp;#xD;1552-5260 (Linking)&lt;/isbn&gt;&lt;accession-num&gt;22748939&lt;/accession-num&gt;&lt;urls&gt;&lt;related-urls&gt;&lt;url&gt;http://www.ncbi.nlm.nih.gov/pubmed/22748939&lt;/url&gt;&lt;/related-urls&gt;&lt;/urls&gt;&lt;electronic-resource-num&gt;10.1016/j.jalz.2012.04.007&lt;/electronic-resource-num&gt;&lt;/record&gt;&lt;/Cite&gt;&lt;/EndNote&gt;</w:instrText>
      </w:r>
      <w:r w:rsidR="00771F73" w:rsidRPr="0087184F">
        <w:rPr>
          <w:rFonts w:cstheme="minorHAnsi"/>
        </w:rPr>
        <w:fldChar w:fldCharType="separate"/>
      </w:r>
      <w:r w:rsidR="00795734" w:rsidRPr="0087184F">
        <w:rPr>
          <w:rFonts w:cstheme="minorHAnsi"/>
          <w:noProof/>
        </w:rPr>
        <w:t>(</w:t>
      </w:r>
      <w:hyperlink w:anchor="_ENREF_84" w:tooltip="Carrillo, 2012 #1746" w:history="1">
        <w:r w:rsidR="00795734" w:rsidRPr="0087184F">
          <w:rPr>
            <w:rFonts w:cstheme="minorHAnsi"/>
            <w:noProof/>
          </w:rPr>
          <w:t>84</w:t>
        </w:r>
      </w:hyperlink>
      <w:r w:rsidR="00795734" w:rsidRPr="0087184F">
        <w:rPr>
          <w:rFonts w:cstheme="minorHAnsi"/>
          <w:noProof/>
        </w:rPr>
        <w:t>)</w:t>
      </w:r>
      <w:r w:rsidR="00771F73" w:rsidRPr="0087184F">
        <w:rPr>
          <w:rFonts w:cstheme="minorHAnsi"/>
        </w:rPr>
        <w:fldChar w:fldCharType="end"/>
      </w:r>
      <w:r w:rsidR="00771F73" w:rsidRPr="0087184F">
        <w:rPr>
          <w:rFonts w:cstheme="minorHAnsi"/>
        </w:rPr>
        <w:t>.</w:t>
      </w:r>
    </w:p>
    <w:p w:rsidR="00350AC7" w:rsidRDefault="00771F73" w:rsidP="00175EEE">
      <w:pPr>
        <w:spacing w:line="360" w:lineRule="auto"/>
        <w:jc w:val="both"/>
      </w:pPr>
      <w:r w:rsidRPr="00771F73">
        <w:t>Since 2010</w:t>
      </w:r>
      <w:r>
        <w:t xml:space="preserve"> four additional initiatives have been established in Taiwan, Korea, China and Argentina. These projects</w:t>
      </w:r>
      <w:r w:rsidR="00E5474C">
        <w:t xml:space="preserve"> are in various initial stages of establishing infrastructure and enrolling participants and are modelled largely on the North American initiative. One significant difference in Korean ADNI is the focus on vascular risk factors on Alzheimer's disease progression as Subcortical Vascular Dementia is more prevalent in Asian dementia patients </w:t>
      </w:r>
      <w:r w:rsidR="00E5474C">
        <w:fldChar w:fldCharType="begin"/>
      </w:r>
      <w:r w:rsidR="00795734">
        <w:instrText xml:space="preserve"> ADDIN EN.CITE &lt;EndNote&gt;&lt;Cite&gt;&lt;Author&gt;Carrillo&lt;/Author&gt;&lt;Year&gt;2012&lt;/Year&gt;&lt;RecNum&gt;1746&lt;/RecNum&gt;&lt;DisplayText&gt;(84)&lt;/DisplayText&gt;&lt;record&gt;&lt;rec-number&gt;1746&lt;/rec-number&gt;&lt;foreign-keys&gt;&lt;key app="EN" db-id="fdewxtd56v0x55efrfk5ex0se05tz00x2d5w" timestamp="1407170877"&gt;1746&lt;/key&gt;&lt;/foreign-keys&gt;&lt;ref-type name="Journal Article"&gt;17&lt;/ref-type&gt;&lt;contributors&gt;&lt;authors&gt;&lt;author&gt;Carrillo, M. C.&lt;/author&gt;&lt;author&gt;Bain, L. J.&lt;/author&gt;&lt;author&gt;Frisoni, G. B.&lt;/author&gt;&lt;author&gt;Weiner, M. W.&lt;/author&gt;&lt;/authors&gt;&lt;/contributors&gt;&lt;auth-address&gt;Medical &amp;amp; Scientific Relations, Alzheimer&amp;apos;s Association, Chicago, IL, USA. Maria.Carrillo@alz.org&lt;/auth-address&gt;&lt;titles&gt;&lt;title&gt;Worldwide Alzheimer&amp;apos;s disease neuroimaging initiative&lt;/title&gt;&lt;secondary-title&gt;Alzheimers Dement&lt;/secondary-title&gt;&lt;alt-title&gt;Alzheimer&amp;apos;s &amp;amp; dementia : the journal of the Alzheimer&amp;apos;s Association&lt;/alt-title&gt;&lt;/titles&gt;&lt;periodical&gt;&lt;full-title&gt;Alzheimers Dement&lt;/full-title&gt;&lt;/periodical&gt;&lt;pages&gt;337-42&lt;/pages&gt;&lt;volume&gt;8&lt;/volume&gt;&lt;number&gt;4&lt;/number&gt;&lt;keywords&gt;&lt;keyword&gt;Alzheimer Disease/*diagnosis/*epidemiology&lt;/keyword&gt;&lt;keyword&gt;Brain/*pathology&lt;/keyword&gt;&lt;keyword&gt;*Diagnostic Imaging&lt;/keyword&gt;&lt;keyword&gt;Humans&lt;/keyword&gt;&lt;keyword&gt;*World Health&lt;/keyword&gt;&lt;/keywords&gt;&lt;dates&gt;&lt;year&gt;2012&lt;/year&gt;&lt;pub-dates&gt;&lt;date&gt;Jul&lt;/date&gt;&lt;/pub-dates&gt;&lt;/dates&gt;&lt;isbn&gt;1552-5279 (Electronic)&amp;#xD;1552-5260 (Linking)&lt;/isbn&gt;&lt;accession-num&gt;22748939&lt;/accession-num&gt;&lt;urls&gt;&lt;related-urls&gt;&lt;url&gt;http://www.ncbi.nlm.nih.gov/pubmed/22748939&lt;/url&gt;&lt;/related-urls&gt;&lt;/urls&gt;&lt;electronic-resource-num&gt;10.1016/j.jalz.2012.04.007&lt;/electronic-resource-num&gt;&lt;/record&gt;&lt;/Cite&gt;&lt;/EndNote&gt;</w:instrText>
      </w:r>
      <w:r w:rsidR="00E5474C">
        <w:fldChar w:fldCharType="separate"/>
      </w:r>
      <w:r w:rsidR="00795734">
        <w:rPr>
          <w:noProof/>
        </w:rPr>
        <w:t>(</w:t>
      </w:r>
      <w:hyperlink w:anchor="_ENREF_84" w:tooltip="Carrillo, 2012 #1746" w:history="1">
        <w:r w:rsidR="00795734">
          <w:rPr>
            <w:noProof/>
          </w:rPr>
          <w:t>84</w:t>
        </w:r>
      </w:hyperlink>
      <w:r w:rsidR="00795734">
        <w:rPr>
          <w:noProof/>
        </w:rPr>
        <w:t>)</w:t>
      </w:r>
      <w:r w:rsidR="00E5474C">
        <w:fldChar w:fldCharType="end"/>
      </w:r>
      <w:r w:rsidR="00E5474C">
        <w:t>.</w:t>
      </w:r>
      <w:r w:rsidR="000B7096">
        <w:t xml:space="preserve"> </w:t>
      </w:r>
    </w:p>
    <w:p w:rsidR="00A045E8" w:rsidRDefault="00805E9B" w:rsidP="003339EA">
      <w:pPr>
        <w:spacing w:line="360" w:lineRule="auto"/>
        <w:jc w:val="both"/>
      </w:pPr>
      <w:r>
        <w:t xml:space="preserve">Results from AIBL, E-ADNI and J-ADNI prove that the ADNI model is highly effective and able to be transposed to many settings around the world. It is expected that the initiatives in Korea, Taiwan, China and Argentina will also make important contributions to painting a global picture of AD disease progression. WW-ADNI is the result of an unprecedented degree of international cooperation. The willingness of scientists worldwide to participate in open data sharing will play a key role in the identification and development of disease modifying and preventive treatments for AD. </w:t>
      </w:r>
    </w:p>
    <w:p w:rsidR="003339EA" w:rsidRDefault="003339EA" w:rsidP="003339EA">
      <w:pPr>
        <w:spacing w:line="360" w:lineRule="auto"/>
        <w:jc w:val="both"/>
      </w:pPr>
    </w:p>
    <w:p w:rsidR="00A045E8" w:rsidRDefault="00A045E8" w:rsidP="00C504B7">
      <w:pPr>
        <w:pStyle w:val="IntenseQuote"/>
        <w:spacing w:line="360" w:lineRule="auto"/>
      </w:pPr>
      <w:r>
        <w:t>ADNI has inspired other projects to investigate AD risk factors</w:t>
      </w:r>
    </w:p>
    <w:p w:rsidR="003339EA" w:rsidRDefault="009A78CA" w:rsidP="00C504B7">
      <w:pPr>
        <w:spacing w:line="360" w:lineRule="auto"/>
        <w:jc w:val="both"/>
      </w:pPr>
      <w:r>
        <w:t>The development of ADNI infrastr</w:t>
      </w:r>
      <w:r w:rsidR="003C682A">
        <w:t xml:space="preserve">ucture, </w:t>
      </w:r>
      <w:r w:rsidR="00614160">
        <w:t xml:space="preserve">methodologies </w:t>
      </w:r>
      <w:r w:rsidR="003C682A">
        <w:t xml:space="preserve">and data collection techniques </w:t>
      </w:r>
      <w:r w:rsidR="00614160">
        <w:t>has</w:t>
      </w:r>
      <w:r>
        <w:t xml:space="preserve"> facilitated the establishment of additional projects investigating specific risk factors in different populations. </w:t>
      </w:r>
    </w:p>
    <w:p w:rsidR="003339EA" w:rsidRPr="003339EA" w:rsidRDefault="003339EA" w:rsidP="00C504B7">
      <w:pPr>
        <w:spacing w:line="360" w:lineRule="auto"/>
        <w:jc w:val="both"/>
        <w:rPr>
          <w:rStyle w:val="Emphasis"/>
        </w:rPr>
      </w:pPr>
      <w:r w:rsidRPr="003339EA">
        <w:rPr>
          <w:rStyle w:val="Emphasis"/>
        </w:rPr>
        <w:t>DOD-ADNI</w:t>
      </w:r>
    </w:p>
    <w:p w:rsidR="003339EA" w:rsidRPr="003339EA" w:rsidRDefault="00614160" w:rsidP="00FC20A3">
      <w:pPr>
        <w:spacing w:line="360" w:lineRule="auto"/>
        <w:jc w:val="both"/>
      </w:pPr>
      <w:r>
        <w:t xml:space="preserve">Traumatic brain injury (TBI) and post-traumatic stress disorder (PTSD) are well-known risk factors for AD </w:t>
      </w:r>
      <w:r>
        <w:fldChar w:fldCharType="begin">
          <w:fldData xml:space="preserve">PEVuZE5vdGU+PENpdGU+PEF1dGhvcj5ZYWZmZTwvQXV0aG9yPjxZZWFyPjIwMTA8L1llYXI+PFJl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</w:fldData>
        </w:fldChar>
      </w:r>
      <w:r w:rsidR="00795734">
        <w:instrText xml:space="preserve"> ADDIN EN.CITE </w:instrText>
      </w:r>
      <w:r w:rsidR="00795734">
        <w:fldChar w:fldCharType="begin">
          <w:fldData xml:space="preserve">PEVuZE5vdGU+PENpdGU+PEF1dGhvcj5ZYWZmZTwvQXV0aG9yPjxZZWFyPjIwMTA8L1llYXI+PFJl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</w:fldData>
        </w:fldChar>
      </w:r>
      <w:r w:rsidR="00795734">
        <w:instrText xml:space="preserve"> ADDIN EN.CITE.DATA </w:instrText>
      </w:r>
      <w:r w:rsidR="00795734">
        <w:fldChar w:fldCharType="end"/>
      </w:r>
      <w:r>
        <w:fldChar w:fldCharType="separate"/>
      </w:r>
      <w:r w:rsidR="00795734">
        <w:rPr>
          <w:noProof/>
        </w:rPr>
        <w:t>(</w:t>
      </w:r>
      <w:hyperlink w:anchor="_ENREF_91" w:tooltip="Yaffe, 2010 #168" w:history="1">
        <w:r w:rsidR="00795734">
          <w:rPr>
            <w:noProof/>
          </w:rPr>
          <w:t>91-93</w:t>
        </w:r>
      </w:hyperlink>
      <w:r w:rsidR="00795734">
        <w:rPr>
          <w:noProof/>
        </w:rPr>
        <w:t>)</w:t>
      </w:r>
      <w:r>
        <w:fldChar w:fldCharType="end"/>
      </w:r>
      <w:r>
        <w:t>. Military veterans in particular have elevated risks of both TBI and PTSD over the course of the</w:t>
      </w:r>
      <w:r w:rsidR="003C682A">
        <w:t>ir</w:t>
      </w:r>
      <w:r>
        <w:t xml:space="preserve"> service due to combat and other exposures. Funded by the Department of </w:t>
      </w:r>
      <w:proofErr w:type="spellStart"/>
      <w:r>
        <w:t>Defense</w:t>
      </w:r>
      <w:proofErr w:type="spellEnd"/>
      <w:r>
        <w:t xml:space="preserve">, a new study termed DOD-ADNI is investigating whether TBI and/or PTSD and veterans increases the risk for AD and decreases cognitive reserve </w:t>
      </w:r>
      <w:r w:rsidR="00E551DC">
        <w:fldChar w:fldCharType="begin">
          <w:fldData xml:space="preserve">PEVuZE5vdGU+PENpdGU+PEF1dGhvcj5XZWluZXI8L0F1dGhvcj48WWVhcj4yMDE0PC9ZZWFyPjxS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</w:fldData>
        </w:fldChar>
      </w:r>
      <w:r w:rsidR="00795734">
        <w:instrText xml:space="preserve"> ADDIN EN.CITE </w:instrText>
      </w:r>
      <w:r w:rsidR="00795734">
        <w:fldChar w:fldCharType="begin">
          <w:fldData xml:space="preserve">PEVuZE5vdGU+PENpdGU+PEF1dGhvcj5XZWluZXI8L0F1dGhvcj48WWVhcj4yMDE0PC9ZZWFyPjxS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</w:fldData>
        </w:fldChar>
      </w:r>
      <w:r w:rsidR="00795734">
        <w:instrText xml:space="preserve"> ADDIN EN.CITE.DATA </w:instrText>
      </w:r>
      <w:r w:rsidR="00795734">
        <w:fldChar w:fldCharType="end"/>
      </w:r>
      <w:r w:rsidR="00E551DC">
        <w:fldChar w:fldCharType="separate"/>
      </w:r>
      <w:r w:rsidR="00795734">
        <w:rPr>
          <w:noProof/>
        </w:rPr>
        <w:t>(</w:t>
      </w:r>
      <w:hyperlink w:anchor="_ENREF_94" w:tooltip="Weiner, 2014 #1740" w:history="1">
        <w:r w:rsidR="00795734">
          <w:rPr>
            <w:noProof/>
          </w:rPr>
          <w:t>94</w:t>
        </w:r>
      </w:hyperlink>
      <w:r w:rsidR="00795734">
        <w:rPr>
          <w:noProof/>
        </w:rPr>
        <w:t>)</w:t>
      </w:r>
      <w:r w:rsidR="00E551DC">
        <w:fldChar w:fldCharType="end"/>
      </w:r>
      <w:r>
        <w:t>.</w:t>
      </w:r>
      <w:r w:rsidR="003C682A">
        <w:t xml:space="preserve"> This longitudinal study uses ADNI methodology to obtain baseline and one year measurements of AD pathophysiological markers, medial temporal brain atrophy, and cognitive function in three groups of veterans: those with a history of TBI (with or without PTSD), those with ongoing PTSD (without TBI), and control subjects comparable in age, gender, and education </w:t>
      </w:r>
      <w:r w:rsidR="003C682A">
        <w:fldChar w:fldCharType="begin">
          <w:fldData xml:space="preserve">PEVuZE5vdGU+PENpdGU+PEF1dGhvcj5XZWluZXI8L0F1dGhvcj48WWVhcj4yMDE0PC9ZZWFyPjxS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</w:fldData>
        </w:fldChar>
      </w:r>
      <w:r w:rsidR="00795734">
        <w:instrText xml:space="preserve"> ADDIN EN.CITE </w:instrText>
      </w:r>
      <w:r w:rsidR="00795734">
        <w:fldChar w:fldCharType="begin">
          <w:fldData xml:space="preserve">PEVuZE5vdGU+PENpdGU+PEF1dGhvcj5XZWluZXI8L0F1dGhvcj48WWVhcj4yMDE0PC9ZZWFyPjxS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</w:fldData>
        </w:fldChar>
      </w:r>
      <w:r w:rsidR="00795734">
        <w:instrText xml:space="preserve"> ADDIN EN.CITE.DATA </w:instrText>
      </w:r>
      <w:r w:rsidR="00795734">
        <w:fldChar w:fldCharType="end"/>
      </w:r>
      <w:r w:rsidR="003C682A">
        <w:fldChar w:fldCharType="separate"/>
      </w:r>
      <w:r w:rsidR="00795734">
        <w:rPr>
          <w:noProof/>
        </w:rPr>
        <w:t>(</w:t>
      </w:r>
      <w:hyperlink w:anchor="_ENREF_94" w:tooltip="Weiner, 2014 #1740" w:history="1">
        <w:r w:rsidR="00795734">
          <w:rPr>
            <w:noProof/>
          </w:rPr>
          <w:t>94</w:t>
        </w:r>
      </w:hyperlink>
      <w:r w:rsidR="00795734">
        <w:rPr>
          <w:noProof/>
        </w:rPr>
        <w:t>)</w:t>
      </w:r>
      <w:r w:rsidR="003C682A">
        <w:fldChar w:fldCharType="end"/>
      </w:r>
      <w:r w:rsidR="003C682A">
        <w:t xml:space="preserve">. </w:t>
      </w:r>
      <w:r w:rsidR="00775DE8">
        <w:t>DOD-ADNI is being conducted across a number of established ADNI sites. A future study will examine the same questions in veterans with MCI and TBI/PTSD.</w:t>
      </w:r>
    </w:p>
    <w:p w:rsidR="003339EA" w:rsidRPr="003339EA" w:rsidRDefault="003339EA" w:rsidP="00FC20A3">
      <w:pPr>
        <w:spacing w:line="360" w:lineRule="auto"/>
        <w:jc w:val="both"/>
        <w:rPr>
          <w:rStyle w:val="Emphasis"/>
        </w:rPr>
      </w:pPr>
      <w:r w:rsidRPr="003339EA">
        <w:rPr>
          <w:rStyle w:val="Emphasis"/>
        </w:rPr>
        <w:t>ADNI Depression study</w:t>
      </w:r>
    </w:p>
    <w:p w:rsidR="00FC20A3" w:rsidRPr="00FC20A3" w:rsidRDefault="00FC20A3" w:rsidP="00FC20A3">
      <w:pPr>
        <w:spacing w:line="360" w:lineRule="auto"/>
        <w:jc w:val="both"/>
      </w:pPr>
      <w:r w:rsidRPr="00FC20A3">
        <w:rPr>
          <w:color w:val="000000"/>
          <w:shd w:val="clear" w:color="auto" w:fill="FFFFFF"/>
        </w:rPr>
        <w:t xml:space="preserve">One of the most debilitating aspects of Late Life Depression (LLD) is the cognitive impairment suffered by up to 60% of individuals. Accelerated cognitive decline in LLD is likely the result of multiple factors including hypoperfusion, amyloid deposition, cortical atrophy, white matter signal </w:t>
      </w:r>
      <w:proofErr w:type="spellStart"/>
      <w:r w:rsidRPr="00FC20A3">
        <w:rPr>
          <w:color w:val="000000"/>
          <w:shd w:val="clear" w:color="auto" w:fill="FFFFFF"/>
        </w:rPr>
        <w:t>hyperintensities</w:t>
      </w:r>
      <w:proofErr w:type="spellEnd"/>
      <w:r w:rsidRPr="00FC20A3">
        <w:rPr>
          <w:color w:val="000000"/>
          <w:shd w:val="clear" w:color="auto" w:fill="FFFFFF"/>
        </w:rPr>
        <w:t>, and genetic susceptibility. </w:t>
      </w:r>
      <w:r w:rsidRPr="00FC20A3">
        <w:rPr>
          <w:rStyle w:val="apple-converted-space"/>
          <w:color w:val="000000"/>
          <w:shd w:val="clear" w:color="auto" w:fill="FFFFFF"/>
        </w:rPr>
        <w:t> </w:t>
      </w:r>
      <w:r w:rsidRPr="00FC20A3">
        <w:rPr>
          <w:color w:val="000000"/>
          <w:shd w:val="clear" w:color="auto" w:fill="FFFFFF"/>
        </w:rPr>
        <w:t>In the past, determining the specific mechanisms</w:t>
      </w:r>
      <w:r w:rsidR="009C56CC">
        <w:rPr>
          <w:color w:val="000000"/>
          <w:shd w:val="clear" w:color="auto" w:fill="FFFFFF"/>
        </w:rPr>
        <w:t xml:space="preserve"> contributing to cognitive impairment</w:t>
      </w:r>
      <w:r w:rsidRPr="00FC20A3">
        <w:rPr>
          <w:color w:val="000000"/>
          <w:shd w:val="clear" w:color="auto" w:fill="FFFFFF"/>
        </w:rPr>
        <w:t xml:space="preserve"> in LLD has been challenging due to the co-occurrence of neurodegenerative disease and methodological limitations related to small sample sizes. </w:t>
      </w:r>
      <w:r>
        <w:rPr>
          <w:color w:val="000000"/>
          <w:shd w:val="clear" w:color="auto" w:fill="FFFFFF"/>
        </w:rPr>
        <w:t xml:space="preserve">The ADNI Depression Study (ADNI-D) </w:t>
      </w:r>
      <w:r w:rsidR="009C56CC">
        <w:rPr>
          <w:color w:val="000000"/>
          <w:shd w:val="clear" w:color="auto" w:fill="FFFFFF"/>
        </w:rPr>
        <w:t xml:space="preserve">aims </w:t>
      </w:r>
      <w:r w:rsidR="009C56CC" w:rsidRPr="009C56CC">
        <w:rPr>
          <w:color w:val="000000"/>
          <w:shd w:val="clear" w:color="auto" w:fill="FFFFFF"/>
        </w:rPr>
        <w:t xml:space="preserve">to clarify the degree to which these distinct mechanisms are associated with accelerated rate of cognitive decline in LLD. </w:t>
      </w:r>
      <w:r w:rsidR="009C56CC">
        <w:rPr>
          <w:color w:val="000000"/>
          <w:shd w:val="clear" w:color="auto" w:fill="FFFFFF"/>
        </w:rPr>
        <w:t>This longitudinal study</w:t>
      </w:r>
      <w:r w:rsidR="009C56CC" w:rsidRPr="009C56CC">
        <w:rPr>
          <w:color w:val="000000"/>
          <w:shd w:val="clear" w:color="auto" w:fill="FFFFFF"/>
        </w:rPr>
        <w:t xml:space="preserve"> will use standardized ADNI methods and data-sharing protocols, enrol participants who meet criteria for LLD or Major Depression at 2 established ADNI sites, and compare these participants to ADNI-2 control subjects</w:t>
      </w:r>
      <w:r w:rsidR="009C56CC">
        <w:rPr>
          <w:color w:val="000000"/>
          <w:sz w:val="27"/>
          <w:szCs w:val="27"/>
          <w:shd w:val="clear" w:color="auto" w:fill="FFFFFF"/>
        </w:rPr>
        <w:t xml:space="preserve">. </w:t>
      </w:r>
    </w:p>
    <w:p w:rsidR="001F4F1B" w:rsidRDefault="001F4F1B" w:rsidP="00C504B7">
      <w:pPr>
        <w:spacing w:line="360" w:lineRule="auto"/>
        <w:ind w:left="360"/>
      </w:pPr>
    </w:p>
    <w:p w:rsidR="001F4F1B" w:rsidRPr="00EA7B5D" w:rsidRDefault="001F4F1B" w:rsidP="00EA7B5D">
      <w:pPr>
        <w:pStyle w:val="IntenseQuote"/>
      </w:pPr>
      <w:r w:rsidRPr="00EA7B5D">
        <w:t>ADNI has inspired other initiatives unrelated to AD</w:t>
      </w:r>
    </w:p>
    <w:p w:rsidR="00A045E8" w:rsidRDefault="00040F73" w:rsidP="00C504B7">
      <w:pPr>
        <w:spacing w:line="360" w:lineRule="auto"/>
        <w:jc w:val="both"/>
      </w:pPr>
      <w:r>
        <w:lastRenderedPageBreak/>
        <w:t>As an example of an extremely successful public-private partnership in the neurosciences that lies in the precompetitive space, ADNI has served as an impetus for a coordinated and focused process of biomarker development across multiple therapeutic areas.</w:t>
      </w:r>
      <w:r w:rsidR="008F1101">
        <w:t xml:space="preserve"> </w:t>
      </w:r>
      <w:r w:rsidR="00FD040D">
        <w:t>By provi</w:t>
      </w:r>
      <w:r>
        <w:t>ng</w:t>
      </w:r>
      <w:r w:rsidR="00FD040D">
        <w:t xml:space="preserve"> the feasibility of a multi-site study aimed at developing biomarkers to track disease pathophysiology for subsequent use in clinical trials, ADNI has directly inspired other initiatives focusing on different neurodegenerative diseases. </w:t>
      </w:r>
    </w:p>
    <w:p w:rsidR="008F1101" w:rsidRPr="008F1101" w:rsidRDefault="008F1101" w:rsidP="00C504B7">
      <w:pPr>
        <w:spacing w:line="360" w:lineRule="auto"/>
        <w:jc w:val="both"/>
        <w:rPr>
          <w:rStyle w:val="Emphasis"/>
        </w:rPr>
      </w:pPr>
      <w:r w:rsidRPr="008F1101">
        <w:rPr>
          <w:rStyle w:val="Emphasis"/>
        </w:rPr>
        <w:t>Parkinson’s Progressive Markers Initiative</w:t>
      </w:r>
    </w:p>
    <w:p w:rsidR="00070BBD" w:rsidRDefault="00CB4FF2" w:rsidP="00C504B7">
      <w:pPr>
        <w:spacing w:line="360" w:lineRule="auto"/>
        <w:jc w:val="both"/>
        <w:rPr>
          <w:rFonts w:cstheme="minorHAnsi"/>
          <w:color w:val="222222"/>
          <w:shd w:val="clear" w:color="auto" w:fill="FFFFFF"/>
        </w:rPr>
      </w:pPr>
      <w:r w:rsidRPr="00CB1FDA">
        <w:rPr>
          <w:rFonts w:cstheme="minorHAnsi"/>
          <w:color w:val="222222"/>
          <w:shd w:val="clear" w:color="auto" w:fill="FFFFFF"/>
        </w:rPr>
        <w:t>The Parkinson's Progressive Markers Initiative (PPMI) was launched in 2010 with the aim of identifying biomarkers for Parkinson disease</w:t>
      </w:r>
      <w:r w:rsidR="00070BBD" w:rsidRPr="00CB1FDA">
        <w:rPr>
          <w:rFonts w:cstheme="minorHAnsi"/>
          <w:color w:val="222222"/>
          <w:shd w:val="clear" w:color="auto" w:fill="FFFFFF"/>
        </w:rPr>
        <w:t xml:space="preserve"> </w:t>
      </w:r>
      <w:r w:rsidR="006C44DE">
        <w:rPr>
          <w:rFonts w:cstheme="minorHAnsi"/>
          <w:color w:val="222222"/>
          <w:shd w:val="clear" w:color="auto" w:fill="FFFFFF"/>
        </w:rPr>
        <w:t xml:space="preserve">(PD) </w:t>
      </w:r>
      <w:r w:rsidRPr="00CB1FDA">
        <w:rPr>
          <w:rFonts w:cstheme="minorHAnsi"/>
          <w:color w:val="222222"/>
          <w:shd w:val="clear" w:color="auto" w:fill="FFFFFF"/>
        </w:rPr>
        <w:t>progression</w:t>
      </w:r>
      <w:r w:rsidR="000751D9" w:rsidRPr="00CB1FDA">
        <w:rPr>
          <w:rFonts w:cstheme="minorHAnsi"/>
          <w:color w:val="222222"/>
          <w:shd w:val="clear" w:color="auto" w:fill="FFFFFF"/>
        </w:rPr>
        <w:t xml:space="preserve"> to improve the understanding of disease pathophysiology and to facilitate more efficient PD modifying therapeutic trials</w:t>
      </w:r>
      <w:r w:rsidR="00070BBD" w:rsidRPr="00CB1FDA">
        <w:rPr>
          <w:rFonts w:cstheme="minorHAnsi"/>
          <w:color w:val="222222"/>
          <w:shd w:val="clear" w:color="auto" w:fill="FFFFFF"/>
        </w:rPr>
        <w:t xml:space="preserve"> </w:t>
      </w:r>
      <w:r w:rsidR="00070BBD" w:rsidRPr="00CB1FDA">
        <w:rPr>
          <w:rFonts w:cstheme="minorHAnsi"/>
          <w:color w:val="222222"/>
          <w:shd w:val="clear" w:color="auto" w:fill="FFFFFF"/>
        </w:rPr>
        <w:fldChar w:fldCharType="begin"/>
      </w:r>
      <w:r w:rsidR="00795734">
        <w:rPr>
          <w:rFonts w:cstheme="minorHAnsi"/>
          <w:color w:val="222222"/>
          <w:shd w:val="clear" w:color="auto" w:fill="FFFFFF"/>
        </w:rPr>
        <w:instrText xml:space="preserve"> ADDIN EN.CITE &lt;EndNote&gt;&lt;Cite&gt;&lt;Author&gt;Parkinson Progression Marker&lt;/Author&gt;&lt;Year&gt;2011&lt;/Year&gt;&lt;RecNum&gt;1738&lt;/RecNum&gt;&lt;DisplayText&gt;(40)&lt;/DisplayText&gt;&lt;record&gt;&lt;rec-number&gt;1738&lt;/rec-number&gt;&lt;foreign-keys&gt;&lt;key app="EN" db-id="fdewxtd56v0x55efrfk5ex0se05tz00x2d5w" timestamp="1405447555"&gt;1738&lt;/key&gt;&lt;/foreign-keys&gt;&lt;ref-type name="Journal Article"&gt;17&lt;/ref-type&gt;&lt;contributors&gt;&lt;authors&gt;&lt;author&gt;Parkinson Progression Marker, Initiative&lt;/author&gt;&lt;/authors&gt;&lt;/contributors&gt;&lt;titles&gt;&lt;title&gt;The Parkinson Progression Marker Initiative (PPMI)&lt;/title&gt;&lt;secondary-title&gt;Prog Neurobiol&lt;/secondary-title&gt;&lt;alt-title&gt;Progress in neurobiology&lt;/alt-title&gt;&lt;/titles&gt;&lt;periodical&gt;&lt;full-title&gt;Prog Neurobiol&lt;/full-title&gt;&lt;abbr-1&gt;Progress in neurobiology&lt;/abbr-1&gt;&lt;/periodical&gt;&lt;alt-periodical&gt;&lt;full-title&gt;Prog Neurobiol&lt;/full-title&gt;&lt;abbr-1&gt;Progress in neurobiology&lt;/abbr-1&gt;&lt;/alt-periodical&gt;&lt;pages&gt;629-35&lt;/pages&gt;&lt;volume&gt;95&lt;/volume&gt;&lt;number&gt;4&lt;/number&gt;&lt;keywords&gt;&lt;keyword&gt;Biological Markers/*metabolism&lt;/keyword&gt;&lt;keyword&gt;Cohort Studies&lt;/keyword&gt;&lt;keyword&gt;Diagnostic Imaging&lt;/keyword&gt;&lt;keyword&gt;*Disease Progression&lt;/keyword&gt;&lt;keyword&gt;Female&lt;/keyword&gt;&lt;keyword&gt;Humans&lt;/keyword&gt;&lt;keyword&gt;*International Cooperation&lt;/keyword&gt;&lt;keyword&gt;Male&lt;/keyword&gt;&lt;keyword&gt;Multicenter Studies as Topic/methods&lt;/keyword&gt;&lt;keyword&gt;Parkinson Disease/blood/cerebrospinal fluid/*diagnosis&lt;/keyword&gt;&lt;/keywords&gt;&lt;dates&gt;&lt;year&gt;2011&lt;/year&gt;&lt;pub-dates&gt;&lt;date&gt;Dec&lt;/date&gt;&lt;/pub-dates&gt;&lt;/dates&gt;&lt;isbn&gt;1873-5118 (Electronic)&amp;#xD;0301-0082 (Linking)&lt;/isbn&gt;&lt;accession-num&gt;21930184&lt;/accession-num&gt;&lt;urls&gt;&lt;related-urls&gt;&lt;url&gt;http://www.ncbi.nlm.nih.gov/pubmed/21930184&lt;/url&gt;&lt;/related-urls&gt;&lt;/urls&gt;&lt;electronic-resource-num&gt;10.1016/j.pneurobio.2011.09.005&lt;/electronic-resource-num&gt;&lt;/record&gt;&lt;/Cite&gt;&lt;/EndNote&gt;</w:instrText>
      </w:r>
      <w:r w:rsidR="00070BBD" w:rsidRPr="00CB1FDA">
        <w:rPr>
          <w:rFonts w:cstheme="minorHAnsi"/>
          <w:color w:val="222222"/>
          <w:shd w:val="clear" w:color="auto" w:fill="FFFFFF"/>
        </w:rPr>
        <w:fldChar w:fldCharType="separate"/>
      </w:r>
      <w:r w:rsidR="00795734">
        <w:rPr>
          <w:rFonts w:cstheme="minorHAnsi"/>
          <w:noProof/>
          <w:color w:val="222222"/>
          <w:shd w:val="clear" w:color="auto" w:fill="FFFFFF"/>
        </w:rPr>
        <w:t>(</w:t>
      </w:r>
      <w:hyperlink w:anchor="_ENREF_40" w:tooltip="Parkinson Progression Marker, 2011 #1738" w:history="1">
        <w:r w:rsidR="00795734">
          <w:rPr>
            <w:rFonts w:cstheme="minorHAnsi"/>
            <w:noProof/>
            <w:color w:val="222222"/>
            <w:shd w:val="clear" w:color="auto" w:fill="FFFFFF"/>
          </w:rPr>
          <w:t>40</w:t>
        </w:r>
      </w:hyperlink>
      <w:r w:rsidR="00795734">
        <w:rPr>
          <w:rFonts w:cstheme="minorHAnsi"/>
          <w:noProof/>
          <w:color w:val="222222"/>
          <w:shd w:val="clear" w:color="auto" w:fill="FFFFFF"/>
        </w:rPr>
        <w:t>)</w:t>
      </w:r>
      <w:r w:rsidR="00070BBD" w:rsidRPr="00CB1FDA">
        <w:rPr>
          <w:rFonts w:cstheme="minorHAnsi"/>
          <w:color w:val="222222"/>
          <w:shd w:val="clear" w:color="auto" w:fill="FFFFFF"/>
        </w:rPr>
        <w:fldChar w:fldCharType="end"/>
      </w:r>
      <w:r w:rsidRPr="00CB1FDA">
        <w:rPr>
          <w:rFonts w:cstheme="minorHAnsi"/>
          <w:color w:val="222222"/>
          <w:shd w:val="clear" w:color="auto" w:fill="FFFFFF"/>
        </w:rPr>
        <w:t>.</w:t>
      </w:r>
      <w:r w:rsidR="00070BBD" w:rsidRPr="00CB1FDA">
        <w:rPr>
          <w:rFonts w:cstheme="minorHAnsi"/>
          <w:color w:val="222222"/>
          <w:shd w:val="clear" w:color="auto" w:fill="FFFFFF"/>
        </w:rPr>
        <w:t xml:space="preserve"> This observati</w:t>
      </w:r>
      <w:r w:rsidR="006C44DE">
        <w:rPr>
          <w:rFonts w:cstheme="minorHAnsi"/>
          <w:color w:val="222222"/>
          <w:shd w:val="clear" w:color="auto" w:fill="FFFFFF"/>
        </w:rPr>
        <w:t xml:space="preserve">onal, international, </w:t>
      </w:r>
      <w:proofErr w:type="spellStart"/>
      <w:r w:rsidR="006C44DE">
        <w:rPr>
          <w:rFonts w:cstheme="minorHAnsi"/>
          <w:color w:val="222222"/>
          <w:shd w:val="clear" w:color="auto" w:fill="FFFFFF"/>
        </w:rPr>
        <w:t>multicenter</w:t>
      </w:r>
      <w:proofErr w:type="spellEnd"/>
      <w:r w:rsidR="00070BBD" w:rsidRPr="00CB1FDA">
        <w:rPr>
          <w:rFonts w:cstheme="minorHAnsi"/>
          <w:color w:val="222222"/>
          <w:shd w:val="clear" w:color="auto" w:fill="FFFFFF"/>
        </w:rPr>
        <w:t xml:space="preserve"> study was based largely on ADNI, employing a largely similar structure, organization and funding as a public – private partnership initiated by the Michael J Fox Foundation for Parkinson's Research. PPMI and ADNI share the same LONI Data Informatics core headed by Arthur Toga, and Fluid Biomarker core headed by John Trojanowski and Leslie Shaw. In addition, ADNI has contributed many of its standardized methodologies to PPMI, especially in the analysis of certain CSF biomarkers. Like ADNI, PPMI’s data and samples are freely available to qualified researchers. PPMI data are already being downloaded extensively with 192,458, 57,024, and 561 downloads of image, clinical, and genetic data, respectively, by 645 distinct downloaders as of July 2014 (Arthur Toga, personal communication). </w:t>
      </w:r>
      <w:r w:rsidR="00CB1FDA" w:rsidRPr="00CB1FDA">
        <w:rPr>
          <w:rFonts w:cstheme="minorHAnsi"/>
          <w:color w:val="222222"/>
          <w:shd w:val="clear" w:color="auto" w:fill="FFFFFF"/>
        </w:rPr>
        <w:t xml:space="preserve">PPMI has quickly generated significant results with an initial biomarker paper reporting the prognostic and diagnostic potential of CSF biomarkers in early-stage PD </w:t>
      </w:r>
      <w:r w:rsidR="00CB1FDA" w:rsidRPr="00CB1FDA">
        <w:rPr>
          <w:rFonts w:cstheme="minorHAnsi"/>
          <w:color w:val="222222"/>
          <w:shd w:val="clear" w:color="auto" w:fill="FFFFFF"/>
        </w:rPr>
        <w:fldChar w:fldCharType="begin">
          <w:fldData xml:space="preserve">PEVuZE5vdGU+PENpdGU+PEF1dGhvcj5LYW5nPC9BdXRob3I+PFllYXI+MjAxMzwvWWVhcj48UmVj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</w:fldData>
        </w:fldChar>
      </w:r>
      <w:r w:rsidR="00795734">
        <w:rPr>
          <w:rFonts w:cstheme="minorHAnsi"/>
          <w:color w:val="222222"/>
          <w:shd w:val="clear" w:color="auto" w:fill="FFFFFF"/>
        </w:rPr>
        <w:instrText xml:space="preserve"> ADDIN EN.CITE </w:instrText>
      </w:r>
      <w:r w:rsidR="00795734">
        <w:rPr>
          <w:rFonts w:cstheme="minorHAnsi"/>
          <w:color w:val="222222"/>
          <w:shd w:val="clear" w:color="auto" w:fill="FFFFFF"/>
        </w:rPr>
        <w:fldChar w:fldCharType="begin">
          <w:fldData xml:space="preserve">PEVuZE5vdGU+PENpdGU+PEF1dGhvcj5LYW5nPC9BdXRob3I+PFllYXI+MjAxMzwvWWVhcj48UmVj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</w:fldData>
        </w:fldChar>
      </w:r>
      <w:r w:rsidR="00795734">
        <w:rPr>
          <w:rFonts w:cstheme="minorHAnsi"/>
          <w:color w:val="222222"/>
          <w:shd w:val="clear" w:color="auto" w:fill="FFFFFF"/>
        </w:rPr>
        <w:instrText xml:space="preserve"> ADDIN EN.CITE.DATA </w:instrText>
      </w:r>
      <w:r w:rsidR="00795734">
        <w:rPr>
          <w:rFonts w:cstheme="minorHAnsi"/>
          <w:color w:val="222222"/>
          <w:shd w:val="clear" w:color="auto" w:fill="FFFFFF"/>
        </w:rPr>
      </w:r>
      <w:r w:rsidR="00795734">
        <w:rPr>
          <w:rFonts w:cstheme="minorHAnsi"/>
          <w:color w:val="222222"/>
          <w:shd w:val="clear" w:color="auto" w:fill="FFFFFF"/>
        </w:rPr>
        <w:fldChar w:fldCharType="end"/>
      </w:r>
      <w:r w:rsidR="00CB1FDA" w:rsidRPr="00CB1FDA">
        <w:rPr>
          <w:rFonts w:cstheme="minorHAnsi"/>
          <w:color w:val="222222"/>
          <w:shd w:val="clear" w:color="auto" w:fill="FFFFFF"/>
        </w:rPr>
      </w:r>
      <w:r w:rsidR="00CB1FDA" w:rsidRPr="00CB1FDA">
        <w:rPr>
          <w:rFonts w:cstheme="minorHAnsi"/>
          <w:color w:val="222222"/>
          <w:shd w:val="clear" w:color="auto" w:fill="FFFFFF"/>
        </w:rPr>
        <w:fldChar w:fldCharType="separate"/>
      </w:r>
      <w:r w:rsidR="00795734">
        <w:rPr>
          <w:rFonts w:cstheme="minorHAnsi"/>
          <w:noProof/>
          <w:color w:val="222222"/>
          <w:shd w:val="clear" w:color="auto" w:fill="FFFFFF"/>
        </w:rPr>
        <w:t>(</w:t>
      </w:r>
      <w:hyperlink w:anchor="_ENREF_95" w:tooltip="Kang, 2013 #1743" w:history="1">
        <w:r w:rsidR="00795734">
          <w:rPr>
            <w:rFonts w:cstheme="minorHAnsi"/>
            <w:noProof/>
            <w:color w:val="222222"/>
            <w:shd w:val="clear" w:color="auto" w:fill="FFFFFF"/>
          </w:rPr>
          <w:t>95</w:t>
        </w:r>
      </w:hyperlink>
      <w:r w:rsidR="00795734">
        <w:rPr>
          <w:rFonts w:cstheme="minorHAnsi"/>
          <w:noProof/>
          <w:color w:val="222222"/>
          <w:shd w:val="clear" w:color="auto" w:fill="FFFFFF"/>
        </w:rPr>
        <w:t>)</w:t>
      </w:r>
      <w:r w:rsidR="00CB1FDA" w:rsidRPr="00CB1FDA">
        <w:rPr>
          <w:rFonts w:cstheme="minorHAnsi"/>
          <w:color w:val="222222"/>
          <w:shd w:val="clear" w:color="auto" w:fill="FFFFFF"/>
        </w:rPr>
        <w:fldChar w:fldCharType="end"/>
      </w:r>
      <w:r w:rsidR="00CB1FDA" w:rsidRPr="00CB1FDA">
        <w:rPr>
          <w:rFonts w:cstheme="minorHAnsi"/>
          <w:color w:val="222222"/>
          <w:shd w:val="clear" w:color="auto" w:fill="FFFFFF"/>
        </w:rPr>
        <w:t>.</w:t>
      </w:r>
    </w:p>
    <w:p w:rsidR="00697CBC" w:rsidRDefault="00697CBC" w:rsidP="00C504B7">
      <w:pPr>
        <w:spacing w:line="360" w:lineRule="auto"/>
        <w:jc w:val="both"/>
        <w:rPr>
          <w:rStyle w:val="Emphasis"/>
        </w:rPr>
      </w:pPr>
      <w:r w:rsidRPr="00697CBC">
        <w:rPr>
          <w:rStyle w:val="Emphasis"/>
        </w:rPr>
        <w:t>Frontotemporal Lobar Degeneration Neuroimaging Initiative</w:t>
      </w:r>
    </w:p>
    <w:p w:rsidR="00122538" w:rsidRDefault="00697CBC" w:rsidP="00C504B7">
      <w:pPr>
        <w:spacing w:line="360" w:lineRule="auto"/>
        <w:jc w:val="both"/>
        <w:rPr>
          <w:rFonts w:ascii="Helvetica" w:hAnsi="Helvetica" w:cs="Helvetica"/>
          <w:color w:val="333333"/>
          <w:spacing w:val="5"/>
          <w:sz w:val="20"/>
          <w:szCs w:val="20"/>
          <w:shd w:val="clear" w:color="auto" w:fill="FFFFFF"/>
        </w:rPr>
      </w:pPr>
      <w:r>
        <w:rPr>
          <w:rStyle w:val="Emphasis"/>
          <w:i w:val="0"/>
        </w:rPr>
        <w:t xml:space="preserve">ADNI infrastructure forms the basis of the recently </w:t>
      </w:r>
      <w:r w:rsidRPr="00697CBC">
        <w:t>established Frontotemporal Lobar Degeneration Neuroimaging Initiative</w:t>
      </w:r>
      <w:r>
        <w:t xml:space="preserve"> (FLDNI) which aims to determine the optimum methods </w:t>
      </w:r>
      <w:r w:rsidR="00122538">
        <w:t xml:space="preserve">(MRI, FDG-PET, and biomarker measures) </w:t>
      </w:r>
      <w:r>
        <w:t>for following the progression</w:t>
      </w:r>
      <w:r w:rsidR="00122538">
        <w:t xml:space="preserve"> of FTLD. This longitudinal study hopes to identify brain regions in which changes in metabolism and structure occur in this common cause of dementia. </w:t>
      </w:r>
    </w:p>
    <w:p w:rsidR="00CB1FDA" w:rsidRPr="00CB1FDA" w:rsidRDefault="00CB1FDA" w:rsidP="00C504B7">
      <w:pPr>
        <w:spacing w:line="360" w:lineRule="auto"/>
        <w:jc w:val="both"/>
        <w:rPr>
          <w:rStyle w:val="Emphasis"/>
        </w:rPr>
      </w:pPr>
      <w:r w:rsidRPr="00CB1FDA">
        <w:rPr>
          <w:rStyle w:val="Emphasis"/>
        </w:rPr>
        <w:t>North American Registry for Care and Research in Multiple Sclerosis</w:t>
      </w:r>
    </w:p>
    <w:p w:rsidR="009B73E2" w:rsidRDefault="00764634" w:rsidP="00C504B7">
      <w:pPr>
        <w:shd w:val="clear" w:color="auto" w:fill="FFFFFF"/>
        <w:spacing w:before="75" w:after="225" w:line="360" w:lineRule="auto"/>
        <w:jc w:val="both"/>
      </w:pPr>
      <w:r>
        <w:t xml:space="preserve">ADNI is also the prototype for the </w:t>
      </w:r>
      <w:r w:rsidRPr="00764634">
        <w:rPr>
          <w:rStyle w:val="Emphasis"/>
          <w:i w:val="0"/>
        </w:rPr>
        <w:t>North American Registry for Care and Research in Multiple Sclerosis</w:t>
      </w:r>
      <w:r>
        <w:rPr>
          <w:rStyle w:val="Emphasis"/>
          <w:i w:val="0"/>
        </w:rPr>
        <w:t xml:space="preserve"> (</w:t>
      </w:r>
      <w:r w:rsidR="00070BBD">
        <w:t>NARCRMS</w:t>
      </w:r>
      <w:r>
        <w:t>), announced in May 2014 and slated to be launched in 2015.  This public-private partnership aims to track dis</w:t>
      </w:r>
      <w:r w:rsidR="0087184F">
        <w:t>ease progression in multiple sc</w:t>
      </w:r>
      <w:r>
        <w:t xml:space="preserve">lerosis (MS), identify new biomarkers and compare therapeutic outcomes. </w:t>
      </w:r>
      <w:r w:rsidR="009B73E2">
        <w:t xml:space="preserve">Participating doctors will use standardized methodologies to collect </w:t>
      </w:r>
      <w:r w:rsidR="009B73E2">
        <w:lastRenderedPageBreak/>
        <w:t xml:space="preserve">and report information on their MS patients including biomarker levels, demographic and clinical data and imaging test results.  </w:t>
      </w:r>
      <w:r w:rsidR="00565724">
        <w:t>Like the ADNI database, t</w:t>
      </w:r>
      <w:r w:rsidR="009B73E2">
        <w:t xml:space="preserve">he NARCRMS database </w:t>
      </w:r>
      <w:r w:rsidR="00565724">
        <w:t xml:space="preserve">will have </w:t>
      </w:r>
      <w:r w:rsidR="009B73E2">
        <w:t>open access</w:t>
      </w:r>
      <w:r w:rsidR="00565724">
        <w:t xml:space="preserve"> for patients, physicians and industry </w:t>
      </w:r>
      <w:r w:rsidR="00565724">
        <w:fldChar w:fldCharType="begin"/>
      </w:r>
      <w:r w:rsidR="00795734">
        <w:instrText xml:space="preserve"> ADDIN EN.CITE &lt;EndNote&gt;&lt;Cite&gt;&lt;Author&gt;Rammohan&lt;/Author&gt;&lt;Year&gt;2014&lt;/Year&gt;&lt;RecNum&gt;1739&lt;/RecNum&gt;&lt;DisplayText&gt;(41)&lt;/DisplayText&gt;&lt;record&gt;&lt;rec-number&gt;1739&lt;/rec-number&gt;&lt;foreign-keys&gt;&lt;key app="EN" db-id="fdewxtd56v0x55efrfk5ex0se05tz00x2d5w" timestamp="1405459113"&gt;1739&lt;/key&gt;&lt;/foreign-keys&gt;&lt;ref-type name="Journal Article"&gt;17&lt;/ref-type&gt;&lt;contributors&gt;&lt;authors&gt;&lt;author&gt;Rammohan, K.W.&lt;/author&gt;&lt;/authors&gt;&lt;/contributors&gt;&lt;titles&gt;&lt;title&gt;Transformation of MS care in the  21st Century. How NARCRMS will change the way we practice. &lt;/title&gt;&lt;secondary-title&gt;6th Cooperative Meeting of the Consortium of Multiple Sclerosis Centers (CMSC) and the Americas Committee for Treatment and Research In Multiple Sclerosis (ACTRIMS).&lt;/secondary-title&gt;&lt;/titles&gt;&lt;periodical&gt;&lt;full-title&gt;6th Cooperative Meeting of the Consortium of Multiple Sclerosis Centers (CMSC) and the Americas Committee for Treatment and Research In Multiple Sclerosis (ACTRIMS).&lt;/full-title&gt;&lt;/periodical&gt;&lt;dates&gt;&lt;year&gt;2014&lt;/year&gt;&lt;/dates&gt;&lt;urls&gt;&lt;/urls&gt;&lt;/record&gt;&lt;/Cite&gt;&lt;/EndNote&gt;</w:instrText>
      </w:r>
      <w:r w:rsidR="00565724">
        <w:fldChar w:fldCharType="separate"/>
      </w:r>
      <w:r w:rsidR="00795734">
        <w:rPr>
          <w:noProof/>
        </w:rPr>
        <w:t>(</w:t>
      </w:r>
      <w:hyperlink w:anchor="_ENREF_41" w:tooltip="Rammohan, 2014 #1739" w:history="1">
        <w:r w:rsidR="00795734">
          <w:rPr>
            <w:noProof/>
          </w:rPr>
          <w:t>41</w:t>
        </w:r>
      </w:hyperlink>
      <w:r w:rsidR="00795734">
        <w:rPr>
          <w:noProof/>
        </w:rPr>
        <w:t>)</w:t>
      </w:r>
      <w:r w:rsidR="00565724">
        <w:fldChar w:fldCharType="end"/>
      </w:r>
      <w:r w:rsidR="009B73E2">
        <w:t>.</w:t>
      </w:r>
      <w:r w:rsidR="00565724">
        <w:t xml:space="preserve"> </w:t>
      </w:r>
      <w:r w:rsidR="009B73E2">
        <w:t xml:space="preserve"> </w:t>
      </w:r>
    </w:p>
    <w:p w:rsidR="00516EF2" w:rsidRDefault="00516EF2" w:rsidP="00C504B7">
      <w:pPr>
        <w:shd w:val="clear" w:color="auto" w:fill="FFFFFF"/>
        <w:spacing w:before="75" w:after="225" w:line="360" w:lineRule="auto"/>
        <w:jc w:val="both"/>
        <w:rPr>
          <w:rStyle w:val="Emphasis"/>
        </w:rPr>
      </w:pPr>
      <w:r w:rsidRPr="00516EF2">
        <w:rPr>
          <w:rStyle w:val="Emphasis"/>
        </w:rPr>
        <w:t>Down Syndrome Biomarker Initiative</w:t>
      </w:r>
    </w:p>
    <w:p w:rsidR="00070BBD" w:rsidRDefault="00944D7E" w:rsidP="00C504B7">
      <w:pPr>
        <w:spacing w:line="360" w:lineRule="auto"/>
        <w:jc w:val="both"/>
      </w:pPr>
      <w:r>
        <w:rPr>
          <w:rStyle w:val="Emphasis"/>
          <w:rFonts w:cstheme="minorHAnsi"/>
          <w:i w:val="0"/>
        </w:rPr>
        <w:t xml:space="preserve">Another recent study structured largely on ADNI is the </w:t>
      </w:r>
      <w:r w:rsidRPr="00AD0CEA">
        <w:rPr>
          <w:rStyle w:val="Emphasis"/>
          <w:rFonts w:cstheme="minorHAnsi"/>
          <w:i w:val="0"/>
        </w:rPr>
        <w:t>Down Syndrome Biomarker Initiative</w:t>
      </w:r>
      <w:r>
        <w:rPr>
          <w:rStyle w:val="Emphasis"/>
          <w:rFonts w:cstheme="minorHAnsi"/>
          <w:i w:val="0"/>
        </w:rPr>
        <w:t xml:space="preserve"> </w:t>
      </w:r>
      <w:r>
        <w:rPr>
          <w:rStyle w:val="Emphasis"/>
          <w:rFonts w:cstheme="minorHAnsi"/>
          <w:i w:val="0"/>
        </w:rPr>
        <w:fldChar w:fldCharType="begin"/>
      </w:r>
      <w:r w:rsidR="00795734">
        <w:rPr>
          <w:rStyle w:val="Emphasis"/>
          <w:rFonts w:cstheme="minorHAnsi"/>
          <w:i w:val="0"/>
        </w:rPr>
        <w:instrText xml:space="preserve"> ADDIN EN.CITE &lt;EndNote&gt;&lt;Cite&gt;&lt;Author&gt;Ness&lt;/Author&gt;&lt;Year&gt;2012&lt;/Year&gt;&lt;RecNum&gt;256&lt;/RecNum&gt;&lt;DisplayText&gt;(96)&lt;/DisplayText&gt;&lt;record&gt;&lt;rec-number&gt;256&lt;/rec-number&gt;&lt;foreign-keys&gt;&lt;key app="EN" db-id="pvt02pr9s5vwt8ezpr9xa2ptw2w9xp9zatr5" timestamp="1406646637"&gt;256&lt;/key&gt;&lt;/foreign-keys&gt;&lt;ref-type name="Journal Article"&gt;17&lt;/ref-type&gt;&lt;contributors&gt;&lt;authors&gt;&lt;author&gt;Ness, S.&lt;/author&gt;&lt;author&gt;Rafii, M.&lt;/author&gt;&lt;author&gt;Aisen, P.&lt;/author&gt;&lt;author&gt;Krams, M.&lt;/author&gt;&lt;author&gt;Silverman, W.&lt;/author&gt;&lt;author&gt;Manji, H.&lt;/author&gt;&lt;/authors&gt;&lt;/contributors&gt;&lt;auth-address&gt;Janssen Research &amp;amp; Development, 1125 Trenton-Harbourton Road, Raritan, New Jersey 08560, USA. sness@its.jnj.com&lt;/auth-address&gt;&lt;titles&gt;&lt;title&gt;Down&amp;apos;s syndrome and Alzheimer&amp;apos;s disease: towards secondary prevention&lt;/title&gt;&lt;secondary-title&gt;Nat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discovery&lt;/abbr-1&gt;&lt;/alt-periodical&gt;&lt;pages&gt;655-6&lt;/pages&gt;&lt;volume&gt;11&lt;/volume&gt;&lt;number&gt;9&lt;/number&gt;&lt;keywords&gt;&lt;keyword&gt;Alzheimer Disease/etiology/genetics/*prevention &amp;amp; control&lt;/keyword&gt;&lt;keyword&gt;Amyloid beta-Peptides/adverse effects/genetics&lt;/keyword&gt;&lt;keyword&gt;Apolipoprotein E4/adverse effects/genetics&lt;/keyword&gt;&lt;keyword&gt;Down Syndrome/etiology/genetics/*prevention &amp;amp; control&lt;/keyword&gt;&lt;keyword&gt;Genetic Markers/genetics&lt;/keyword&gt;&lt;keyword&gt;Genotype&lt;/keyword&gt;&lt;keyword&gt;Humans&lt;/keyword&gt;&lt;keyword&gt;*Secondary Prevention/methods&lt;/keyword&gt;&lt;/keywords&gt;&lt;dates&gt;&lt;year&gt;2012&lt;/year&gt;&lt;pub-dates&gt;&lt;date&gt;Sep&lt;/date&gt;&lt;/pub-dates&gt;&lt;/dates&gt;&lt;isbn&gt;1474-1784 (Electronic)&amp;#xD;1474-1776 (Linking)&lt;/isbn&gt;&lt;accession-num&gt;22935789&lt;/accession-num&gt;&lt;urls&gt;&lt;related-urls&gt;&lt;url&gt;http://www.ncbi.nlm.nih.gov/pubmed/22935789&lt;/url&gt;&lt;/related-urls&gt;&lt;/urls&gt;&lt;electronic-resource-num&gt;10.1038/nrd3822&lt;/electronic-resource-num&gt;&lt;/record&gt;&lt;/Cite&gt;&lt;/EndNote&gt;</w:instrText>
      </w:r>
      <w:r>
        <w:rPr>
          <w:rStyle w:val="Emphasis"/>
          <w:rFonts w:cstheme="minorHAnsi"/>
          <w:i w:val="0"/>
        </w:rPr>
        <w:fldChar w:fldCharType="separate"/>
      </w:r>
      <w:r w:rsidR="00795734">
        <w:rPr>
          <w:rStyle w:val="Emphasis"/>
          <w:rFonts w:cstheme="minorHAnsi"/>
          <w:i w:val="0"/>
          <w:noProof/>
        </w:rPr>
        <w:t>(</w:t>
      </w:r>
      <w:hyperlink w:anchor="_ENREF_96" w:tooltip="Ness, 2012 #256" w:history="1">
        <w:r w:rsidR="00795734">
          <w:rPr>
            <w:rStyle w:val="Emphasis"/>
            <w:rFonts w:cstheme="minorHAnsi"/>
            <w:i w:val="0"/>
            <w:noProof/>
          </w:rPr>
          <w:t>96</w:t>
        </w:r>
      </w:hyperlink>
      <w:r w:rsidR="00795734">
        <w:rPr>
          <w:rStyle w:val="Emphasis"/>
          <w:rFonts w:cstheme="minorHAnsi"/>
          <w:i w:val="0"/>
          <w:noProof/>
        </w:rPr>
        <w:t>)</w:t>
      </w:r>
      <w:r>
        <w:rPr>
          <w:rStyle w:val="Emphasis"/>
          <w:rFonts w:cstheme="minorHAnsi"/>
          <w:i w:val="0"/>
        </w:rPr>
        <w:fldChar w:fldCharType="end"/>
      </w:r>
      <w:r>
        <w:rPr>
          <w:rStyle w:val="Emphasis"/>
          <w:rFonts w:cstheme="minorHAnsi"/>
          <w:i w:val="0"/>
        </w:rPr>
        <w:t xml:space="preserve">, </w:t>
      </w:r>
      <w:r w:rsidRPr="00AD0CEA">
        <w:rPr>
          <w:rStyle w:val="Emphasis"/>
          <w:rFonts w:cstheme="minorHAnsi"/>
          <w:i w:val="0"/>
        </w:rPr>
        <w:t xml:space="preserve"> </w:t>
      </w:r>
      <w:r>
        <w:rPr>
          <w:rStyle w:val="Emphasis"/>
          <w:rFonts w:cstheme="minorHAnsi"/>
          <w:i w:val="0"/>
        </w:rPr>
        <w:t>which aims to investigate t</w:t>
      </w:r>
      <w:r w:rsidR="00516EF2" w:rsidRPr="00AD0CEA">
        <w:rPr>
          <w:rStyle w:val="Emphasis"/>
          <w:rFonts w:cstheme="minorHAnsi"/>
          <w:i w:val="0"/>
        </w:rPr>
        <w:t>he link between Down Syndrome and AD</w:t>
      </w:r>
      <w:r>
        <w:rPr>
          <w:rStyle w:val="Emphasis"/>
          <w:rFonts w:cstheme="minorHAnsi"/>
          <w:i w:val="0"/>
        </w:rPr>
        <w:t xml:space="preserve">. This </w:t>
      </w:r>
      <w:proofErr w:type="gramStart"/>
      <w:r w:rsidRPr="00AD0CEA">
        <w:rPr>
          <w:rStyle w:val="Emphasis"/>
          <w:rFonts w:cstheme="minorHAnsi"/>
          <w:i w:val="0"/>
        </w:rPr>
        <w:t>3 year</w:t>
      </w:r>
      <w:proofErr w:type="gramEnd"/>
      <w:r w:rsidRPr="00AD0CEA">
        <w:rPr>
          <w:rStyle w:val="Emphasis"/>
          <w:rFonts w:cstheme="minorHAnsi"/>
          <w:i w:val="0"/>
        </w:rPr>
        <w:t xml:space="preserve"> pilot study</w:t>
      </w:r>
      <w:r>
        <w:rPr>
          <w:rStyle w:val="Emphasis"/>
          <w:rFonts w:cstheme="minorHAnsi"/>
          <w:i w:val="0"/>
        </w:rPr>
        <w:t xml:space="preserve"> is currently being run at UC San Diego </w:t>
      </w:r>
      <w:r w:rsidR="00516EF2" w:rsidRPr="00AD0CEA">
        <w:rPr>
          <w:rFonts w:cstheme="minorHAnsi"/>
        </w:rPr>
        <w:t>under the auspices of the Alzheimer’s Disease Cooperative Study (ADCS)</w:t>
      </w:r>
      <w:r w:rsidR="00AD0CEA" w:rsidRPr="00AD0CEA">
        <w:rPr>
          <w:rFonts w:cstheme="minorHAnsi"/>
        </w:rPr>
        <w:t xml:space="preserve"> with pharmaceutical funding</w:t>
      </w:r>
      <w:r w:rsidR="00516EF2" w:rsidRPr="00AD0CEA">
        <w:rPr>
          <w:rFonts w:cstheme="minorHAnsi"/>
        </w:rPr>
        <w:t xml:space="preserve">. </w:t>
      </w:r>
      <w:r>
        <w:rPr>
          <w:rFonts w:cstheme="minorHAnsi"/>
        </w:rPr>
        <w:t xml:space="preserve"> Twelve </w:t>
      </w:r>
      <w:r w:rsidR="00516EF2" w:rsidRPr="00AD0CEA">
        <w:rPr>
          <w:rStyle w:val="Emphasis"/>
          <w:rFonts w:cstheme="minorHAnsi"/>
          <w:i w:val="0"/>
        </w:rPr>
        <w:t xml:space="preserve">participants are undergoing </w:t>
      </w:r>
      <w:r w:rsidR="00516EF2" w:rsidRPr="00AD0CEA">
        <w:rPr>
          <w:rFonts w:cstheme="minorHAnsi"/>
        </w:rPr>
        <w:t>specialized cognitive testing, retinal amyloid imaging, brain PET am</w:t>
      </w:r>
      <w:r w:rsidR="00DE243B">
        <w:rPr>
          <w:rFonts w:cstheme="minorHAnsi"/>
        </w:rPr>
        <w:t xml:space="preserve">yloid imaging, </w:t>
      </w:r>
      <w:r>
        <w:rPr>
          <w:rFonts w:cstheme="minorHAnsi"/>
        </w:rPr>
        <w:t xml:space="preserve">structural </w:t>
      </w:r>
      <w:r w:rsidR="00DE243B">
        <w:rPr>
          <w:rFonts w:cstheme="minorHAnsi"/>
        </w:rPr>
        <w:t>MRI, and screening</w:t>
      </w:r>
      <w:r w:rsidR="00516EF2" w:rsidRPr="00AD0CEA">
        <w:rPr>
          <w:rFonts w:cstheme="minorHAnsi"/>
        </w:rPr>
        <w:t xml:space="preserve"> for promising blood biomarkers. It is hoped that this initial investigation</w:t>
      </w:r>
      <w:r w:rsidR="00DE243B">
        <w:rPr>
          <w:rFonts w:cstheme="minorHAnsi"/>
        </w:rPr>
        <w:t>, launched in March 2013, will pave the way for</w:t>
      </w:r>
      <w:r w:rsidR="00516EF2" w:rsidRPr="00AD0CEA">
        <w:rPr>
          <w:rFonts w:cstheme="minorHAnsi"/>
        </w:rPr>
        <w:t xml:space="preserve"> </w:t>
      </w:r>
      <w:r w:rsidR="00DE243B">
        <w:rPr>
          <w:rFonts w:cstheme="minorHAnsi"/>
        </w:rPr>
        <w:t>a much more extensive study</w:t>
      </w:r>
      <w:r w:rsidR="00AD0CEA" w:rsidRPr="00AD0CEA">
        <w:rPr>
          <w:rFonts w:cstheme="minorHAnsi"/>
        </w:rPr>
        <w:t xml:space="preserve"> using many of the hallmarks of ADNI s</w:t>
      </w:r>
      <w:r w:rsidR="00DE243B">
        <w:rPr>
          <w:rFonts w:cstheme="minorHAnsi"/>
        </w:rPr>
        <w:t xml:space="preserve">tructure and standardized </w:t>
      </w:r>
      <w:r w:rsidR="00AD0CEA" w:rsidRPr="00AD0CEA">
        <w:rPr>
          <w:rFonts w:cstheme="minorHAnsi"/>
        </w:rPr>
        <w:t xml:space="preserve">methods. </w:t>
      </w:r>
      <w:r w:rsidR="00516EF2" w:rsidRPr="00AD0CEA">
        <w:rPr>
          <w:rFonts w:cstheme="minorHAnsi"/>
        </w:rPr>
        <w:t xml:space="preserve"> </w:t>
      </w:r>
    </w:p>
    <w:p w:rsidR="00070BBD" w:rsidRDefault="00070BBD" w:rsidP="002A0584">
      <w:pPr>
        <w:pStyle w:val="IntenseQuote"/>
      </w:pPr>
      <w:r>
        <w:t xml:space="preserve"> ADNI’s next step: </w:t>
      </w:r>
      <w:r w:rsidR="002A0584">
        <w:t>t</w:t>
      </w:r>
      <w:r w:rsidR="005F5F8F">
        <w:t>au PET imaging and ADNI-3</w:t>
      </w:r>
      <w:r w:rsidR="00D004EA">
        <w:t xml:space="preserve"> </w:t>
      </w:r>
    </w:p>
    <w:p w:rsidR="003D5070" w:rsidRDefault="00D004EA" w:rsidP="00C504B7">
      <w:pPr>
        <w:spacing w:line="360" w:lineRule="auto"/>
        <w:jc w:val="both"/>
      </w:pPr>
      <w:r>
        <w:t xml:space="preserve">During the past </w:t>
      </w:r>
      <w:r w:rsidR="00E5027A">
        <w:t>two</w:t>
      </w:r>
      <w:r>
        <w:t xml:space="preserve"> years</w:t>
      </w:r>
      <w:r w:rsidR="00955E5F">
        <w:t>,</w:t>
      </w:r>
      <w:r>
        <w:t xml:space="preserve"> several PET ligands which have reasonable sensitivity and specificity to detect tau tangles in </w:t>
      </w:r>
      <w:r w:rsidR="005F5F8F">
        <w:t xml:space="preserve">the </w:t>
      </w:r>
      <w:r>
        <w:t xml:space="preserve">living human brain have been developed </w:t>
      </w:r>
      <w:r w:rsidR="00993D5C">
        <w:fldChar w:fldCharType="begin">
          <w:fldData xml:space="preserve">PEVuZE5vdGU+PENpdGU+PEF1dGhvcj5WaWxsZW1hZ25lPC9BdXRob3I+PFllYXI+MjAxNDwvWWVh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</w:fldData>
        </w:fldChar>
      </w:r>
      <w:r w:rsidR="00795734">
        <w:instrText xml:space="preserve"> ADDIN EN.CITE </w:instrText>
      </w:r>
      <w:r w:rsidR="00795734">
        <w:fldChar w:fldCharType="begin">
          <w:fldData xml:space="preserve">PEVuZE5vdGU+PENpdGU+PEF1dGhvcj5WaWxsZW1hZ25lPC9BdXRob3I+PFllYXI+MjAxNDwvWWVh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</w:fldData>
        </w:fldChar>
      </w:r>
      <w:r w:rsidR="00795734">
        <w:instrText xml:space="preserve"> ADDIN EN.CITE.DATA </w:instrText>
      </w:r>
      <w:r w:rsidR="00795734">
        <w:fldChar w:fldCharType="end"/>
      </w:r>
      <w:r w:rsidR="00993D5C">
        <w:fldChar w:fldCharType="separate"/>
      </w:r>
      <w:r w:rsidR="00795734">
        <w:rPr>
          <w:noProof/>
        </w:rPr>
        <w:t>(</w:t>
      </w:r>
      <w:hyperlink w:anchor="_ENREF_97" w:tooltip="Villemagne, 2014 #1829" w:history="1">
        <w:r w:rsidR="00795734">
          <w:rPr>
            <w:noProof/>
          </w:rPr>
          <w:t>97-104</w:t>
        </w:r>
      </w:hyperlink>
      <w:r w:rsidR="00795734">
        <w:rPr>
          <w:noProof/>
        </w:rPr>
        <w:t>)</w:t>
      </w:r>
      <w:r w:rsidR="00993D5C">
        <w:fldChar w:fldCharType="end"/>
      </w:r>
      <w:r>
        <w:t xml:space="preserve">. </w:t>
      </w:r>
      <w:r w:rsidR="007F54A7" w:rsidRPr="00157B45">
        <w:rPr>
          <w:color w:val="000000"/>
          <w:shd w:val="clear" w:color="auto" w:fill="FFFFFF"/>
        </w:rPr>
        <w:t xml:space="preserve">Numerous </w:t>
      </w:r>
      <w:proofErr w:type="spellStart"/>
      <w:r w:rsidR="0022048D" w:rsidRPr="00157B45">
        <w:rPr>
          <w:color w:val="000000"/>
          <w:shd w:val="clear" w:color="auto" w:fill="FFFFFF"/>
        </w:rPr>
        <w:t>clinicopathological</w:t>
      </w:r>
      <w:proofErr w:type="spellEnd"/>
      <w:r w:rsidR="0022048D" w:rsidRPr="00157B45">
        <w:rPr>
          <w:color w:val="000000"/>
          <w:shd w:val="clear" w:color="auto" w:fill="FFFFFF"/>
        </w:rPr>
        <w:t xml:space="preserve"> studies have established that the amount and distribution of </w:t>
      </w:r>
      <w:r w:rsidR="007F54A7">
        <w:rPr>
          <w:color w:val="000000"/>
          <w:shd w:val="clear" w:color="auto" w:fill="FFFFFF"/>
        </w:rPr>
        <w:t xml:space="preserve">tau tangles </w:t>
      </w:r>
      <w:r w:rsidR="0022048D" w:rsidRPr="00157B45">
        <w:rPr>
          <w:color w:val="000000"/>
          <w:shd w:val="clear" w:color="auto" w:fill="FFFFFF"/>
        </w:rPr>
        <w:t xml:space="preserve">correlate with </w:t>
      </w:r>
      <w:r w:rsidR="007F54A7" w:rsidRPr="007F54A7">
        <w:t xml:space="preserve">cognitive impairment and severity of dementia </w:t>
      </w:r>
      <w:r w:rsidR="007F54A7">
        <w:fldChar w:fldCharType="begin">
          <w:fldData xml:space="preserve">PEVuZE5vdGU+PENpdGU+PEF1dGhvcj5BcnJpYWdhZGE8L0F1dGhvcj48WWVhcj4xOTkyPC9ZZWFy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==
</w:fldData>
        </w:fldChar>
      </w:r>
      <w:r w:rsidR="00795734">
        <w:instrText xml:space="preserve"> ADDIN EN.CITE </w:instrText>
      </w:r>
      <w:r w:rsidR="00795734">
        <w:fldChar w:fldCharType="begin">
          <w:fldData xml:space="preserve">PEVuZE5vdGU+PENpdGU+PEF1dGhvcj5BcnJpYWdhZGE8L0F1dGhvcj48WWVhcj4xOTkyPC9ZZWFy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==
</w:fldData>
        </w:fldChar>
      </w:r>
      <w:r w:rsidR="00795734">
        <w:instrText xml:space="preserve"> ADDIN EN.CITE.DATA </w:instrText>
      </w:r>
      <w:r w:rsidR="00795734">
        <w:fldChar w:fldCharType="end"/>
      </w:r>
      <w:r w:rsidR="007F54A7">
        <w:fldChar w:fldCharType="separate"/>
      </w:r>
      <w:r w:rsidR="00795734">
        <w:rPr>
          <w:noProof/>
        </w:rPr>
        <w:t>(</w:t>
      </w:r>
      <w:hyperlink w:anchor="_ENREF_105" w:tooltip="Arriagada, 1992 #1840" w:history="1">
        <w:r w:rsidR="00795734">
          <w:rPr>
            <w:noProof/>
          </w:rPr>
          <w:t>105-109</w:t>
        </w:r>
      </w:hyperlink>
      <w:r w:rsidR="00795734">
        <w:rPr>
          <w:noProof/>
        </w:rPr>
        <w:t>)</w:t>
      </w:r>
      <w:r w:rsidR="007F54A7">
        <w:fldChar w:fldCharType="end"/>
      </w:r>
      <w:r w:rsidR="005F5F8F">
        <w:t>.</w:t>
      </w:r>
      <w:r w:rsidR="007F54A7" w:rsidDel="007F54A7">
        <w:t xml:space="preserve"> </w:t>
      </w:r>
      <w:r w:rsidR="003D5070">
        <w:t xml:space="preserve"> Preliminary reports with tau PET </w:t>
      </w:r>
      <w:r w:rsidR="005F5F8F">
        <w:t>appear</w:t>
      </w:r>
      <w:r w:rsidR="003D5070">
        <w:t xml:space="preserve"> to confirm the view that the extent and location of tau correlates with severity of cognitive impairment</w:t>
      </w:r>
      <w:r w:rsidR="0047362F">
        <w:t xml:space="preserve"> </w:t>
      </w:r>
      <w:r w:rsidR="0047362F">
        <w:fldChar w:fldCharType="begin">
          <w:fldData xml:space="preserve">PEVuZE5vdGU+PENpdGU+PEF1dGhvcj5WaWxsZW1hZ25lPC9BdXRob3I+PFllYXI+MjAxNDwvWWVh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</w:fldData>
        </w:fldChar>
      </w:r>
      <w:r w:rsidR="00795734">
        <w:instrText xml:space="preserve"> ADDIN EN.CITE </w:instrText>
      </w:r>
      <w:r w:rsidR="00795734">
        <w:fldChar w:fldCharType="begin">
          <w:fldData xml:space="preserve">PEVuZE5vdGU+PENpdGU+PEF1dGhvcj5WaWxsZW1hZ25lPC9BdXRob3I+PFllYXI+MjAxNDwvWWVh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</w:fldData>
        </w:fldChar>
      </w:r>
      <w:r w:rsidR="00795734">
        <w:instrText xml:space="preserve"> ADDIN EN.CITE.DATA </w:instrText>
      </w:r>
      <w:r w:rsidR="00795734">
        <w:fldChar w:fldCharType="end"/>
      </w:r>
      <w:r w:rsidR="0047362F">
        <w:fldChar w:fldCharType="separate"/>
      </w:r>
      <w:r w:rsidR="00795734">
        <w:rPr>
          <w:noProof/>
        </w:rPr>
        <w:t>(</w:t>
      </w:r>
      <w:hyperlink w:anchor="_ENREF_101" w:tooltip="Okamura, 2014 #1836" w:history="1">
        <w:r w:rsidR="00795734">
          <w:rPr>
            <w:noProof/>
          </w:rPr>
          <w:t>101</w:t>
        </w:r>
      </w:hyperlink>
      <w:r w:rsidR="00795734">
        <w:rPr>
          <w:noProof/>
        </w:rPr>
        <w:t xml:space="preserve">, </w:t>
      </w:r>
      <w:hyperlink w:anchor="_ENREF_110" w:tooltip="Villemagne, 2014 #1845" w:history="1">
        <w:r w:rsidR="00795734">
          <w:rPr>
            <w:noProof/>
          </w:rPr>
          <w:t>110</w:t>
        </w:r>
      </w:hyperlink>
      <w:r w:rsidR="00795734">
        <w:rPr>
          <w:noProof/>
        </w:rPr>
        <w:t xml:space="preserve">, </w:t>
      </w:r>
      <w:hyperlink w:anchor="_ENREF_111" w:tooltip="Mintun, 2013 #1848" w:history="1">
        <w:r w:rsidR="00795734">
          <w:rPr>
            <w:noProof/>
          </w:rPr>
          <w:t>111</w:t>
        </w:r>
      </w:hyperlink>
      <w:r w:rsidR="00795734">
        <w:rPr>
          <w:noProof/>
        </w:rPr>
        <w:t>)</w:t>
      </w:r>
      <w:r w:rsidR="0047362F">
        <w:fldChar w:fldCharType="end"/>
      </w:r>
      <w:r w:rsidR="003D5070">
        <w:t>. This suggests that tau PET</w:t>
      </w:r>
      <w:r w:rsidR="002A0584">
        <w:t xml:space="preserve"> has the potential to become a ‘surrogate outcome measure’</w:t>
      </w:r>
      <w:r w:rsidR="003D5070">
        <w:t xml:space="preserve"> for AD </w:t>
      </w:r>
      <w:r w:rsidR="002A0584">
        <w:t xml:space="preserve">clinical </w:t>
      </w:r>
      <w:r w:rsidR="003D5070">
        <w:t xml:space="preserve">trials, which would greatly facilitate and accelerate all </w:t>
      </w:r>
      <w:r w:rsidR="002A0584">
        <w:t xml:space="preserve">such </w:t>
      </w:r>
      <w:r w:rsidR="003D5070">
        <w:t xml:space="preserve">trials. A large scale longitudinal observational study of tau PET would be the </w:t>
      </w:r>
      <w:r w:rsidR="005A6B22">
        <w:t>n</w:t>
      </w:r>
      <w:r w:rsidR="003D5070">
        <w:t>ext step towards development of a su</w:t>
      </w:r>
      <w:r w:rsidR="002A0584">
        <w:t>rrogate outcome measure, which c</w:t>
      </w:r>
      <w:r w:rsidR="003D5070">
        <w:t>ould ultimately be approved by the FDA and other regulatory agencies.</w:t>
      </w:r>
    </w:p>
    <w:p w:rsidR="00D004EA" w:rsidRDefault="003E747C" w:rsidP="00C504B7">
      <w:pPr>
        <w:spacing w:line="360" w:lineRule="auto"/>
        <w:jc w:val="both"/>
      </w:pPr>
      <w:r>
        <w:t>ADNI has been granted funding from the</w:t>
      </w:r>
      <w:r w:rsidR="003D5070">
        <w:t xml:space="preserve"> Department of </w:t>
      </w:r>
      <w:proofErr w:type="spellStart"/>
      <w:r w:rsidR="003D5070">
        <w:t>Defense</w:t>
      </w:r>
      <w:proofErr w:type="spellEnd"/>
      <w:r>
        <w:t xml:space="preserve"> to conduct tau PET </w:t>
      </w:r>
      <w:r w:rsidR="003D5070">
        <w:t xml:space="preserve">studies at baseline and after one year </w:t>
      </w:r>
      <w:r>
        <w:t xml:space="preserve">using </w:t>
      </w:r>
      <w:r w:rsidR="003D5070">
        <w:t xml:space="preserve">DOD ADNI subjects </w:t>
      </w:r>
      <w:r>
        <w:t>in addition to a subset of cognitively normal, MCI and</w:t>
      </w:r>
      <w:r w:rsidR="002A0584">
        <w:t xml:space="preserve"> AD ADNI-2 </w:t>
      </w:r>
      <w:r>
        <w:t xml:space="preserve">subjects. </w:t>
      </w:r>
      <w:r w:rsidR="002A0584">
        <w:t xml:space="preserve">It is expected that results from this study </w:t>
      </w:r>
      <w:r w:rsidR="003D5070">
        <w:t>will provide pilot data for a competitive renewal of ADN</w:t>
      </w:r>
      <w:r w:rsidR="002A0584">
        <w:t>I-2</w:t>
      </w:r>
      <w:r w:rsidR="003D5070">
        <w:t>, termed ADNI</w:t>
      </w:r>
      <w:r w:rsidR="005F5F8F">
        <w:t>-</w:t>
      </w:r>
      <w:r w:rsidR="003D5070">
        <w:t>3. If funded</w:t>
      </w:r>
      <w:r w:rsidR="005F5F8F">
        <w:t>,</w:t>
      </w:r>
      <w:r w:rsidR="003D5070">
        <w:t xml:space="preserve"> ADNI</w:t>
      </w:r>
      <w:r w:rsidR="005F5F8F">
        <w:t>-</w:t>
      </w:r>
      <w:r w:rsidR="003D5070">
        <w:t>3</w:t>
      </w:r>
      <w:r w:rsidR="005F5F8F">
        <w:t xml:space="preserve"> would run for 5 years (2</w:t>
      </w:r>
      <w:r w:rsidR="002A0584">
        <w:t>01</w:t>
      </w:r>
      <w:r w:rsidR="005F5F8F">
        <w:t>6-2021) and</w:t>
      </w:r>
      <w:r>
        <w:t xml:space="preserve"> </w:t>
      </w:r>
      <w:r w:rsidR="003D5070">
        <w:t xml:space="preserve">would </w:t>
      </w:r>
      <w:r w:rsidR="00160B3F">
        <w:t>enrol</w:t>
      </w:r>
      <w:r w:rsidR="005F5F8F">
        <w:t xml:space="preserve"> new subjects in addition to continuing to follow subjects </w:t>
      </w:r>
      <w:r w:rsidR="003D5070">
        <w:t>currently enrolled in ADNI</w:t>
      </w:r>
      <w:r w:rsidR="005F5F8F">
        <w:t xml:space="preserve">-2.  Subjects would undergo </w:t>
      </w:r>
      <w:r w:rsidR="003D5070">
        <w:t xml:space="preserve">longitudinal tau PET scans, </w:t>
      </w:r>
      <w:r>
        <w:t xml:space="preserve">as well as the current ADNI-2 </w:t>
      </w:r>
      <w:r w:rsidR="003D5070">
        <w:t xml:space="preserve">amyloid PET, FDG </w:t>
      </w:r>
      <w:proofErr w:type="gramStart"/>
      <w:r w:rsidR="003D5070">
        <w:t>PET,</w:t>
      </w:r>
      <w:proofErr w:type="gramEnd"/>
      <w:r w:rsidR="003D5070">
        <w:t xml:space="preserve"> MRI (including structural, perfusion, resting state fMRI, and diffusion tensor imaging)</w:t>
      </w:r>
      <w:r>
        <w:t xml:space="preserve"> scans</w:t>
      </w:r>
      <w:r w:rsidR="003D5070">
        <w:t xml:space="preserve">. Planning for ADNI 3 will continue up to submission of the proposal in November 2015. </w:t>
      </w:r>
    </w:p>
    <w:p w:rsidR="002A0584" w:rsidRDefault="002A0584" w:rsidP="00C504B7">
      <w:pPr>
        <w:spacing w:line="360" w:lineRule="auto"/>
        <w:jc w:val="both"/>
      </w:pPr>
    </w:p>
    <w:p w:rsidR="00070BBD" w:rsidRDefault="00070BBD" w:rsidP="002A0584">
      <w:pPr>
        <w:pStyle w:val="Heading3"/>
      </w:pPr>
      <w:r>
        <w:t>Conclusions</w:t>
      </w:r>
    </w:p>
    <w:p w:rsidR="00EA7B5D" w:rsidRPr="00EA7B5D" w:rsidRDefault="00EA7B5D" w:rsidP="00EA7B5D"/>
    <w:p w:rsidR="008F19AF" w:rsidRDefault="003D5070" w:rsidP="00C504B7">
      <w:pPr>
        <w:spacing w:line="360" w:lineRule="auto"/>
        <w:jc w:val="both"/>
      </w:pPr>
      <w:r>
        <w:t xml:space="preserve">The original and continuing goal of ADNI has been to validate biomarkers for AD clinical trials. By all accounts ADNI has accomplished this goal, and helped established the critical diagnostic role of amyloid </w:t>
      </w:r>
      <w:proofErr w:type="spellStart"/>
      <w:r>
        <w:t>phenotyping</w:t>
      </w:r>
      <w:proofErr w:type="spellEnd"/>
      <w:r>
        <w:t>. ADNI has demonstrated the feasibility and impact of large sca</w:t>
      </w:r>
      <w:r w:rsidR="00DD7D56">
        <w:t xml:space="preserve">le data sharing without embargo to the extent that it now serves as the model for other programs wishing to openly share data. ADNI </w:t>
      </w:r>
      <w:r w:rsidR="00114931">
        <w:t>is a model of a</w:t>
      </w:r>
      <w:r w:rsidR="00DD7D56">
        <w:t xml:space="preserve"> </w:t>
      </w:r>
      <w:r w:rsidR="00114931">
        <w:t xml:space="preserve">successful </w:t>
      </w:r>
      <w:r w:rsidR="00DD7D56">
        <w:t xml:space="preserve">public-private partnership and </w:t>
      </w:r>
      <w:r w:rsidR="00114931">
        <w:t xml:space="preserve">this structure combined with ADNI’s development of standardized protocols for use in </w:t>
      </w:r>
      <w:proofErr w:type="spellStart"/>
      <w:r w:rsidR="00114931">
        <w:t>multicenter</w:t>
      </w:r>
      <w:proofErr w:type="spellEnd"/>
      <w:r w:rsidR="00114931">
        <w:t xml:space="preserve"> settings </w:t>
      </w:r>
      <w:r w:rsidR="00DD7D56">
        <w:t>has inspired other initiatives aimed at</w:t>
      </w:r>
      <w:r w:rsidR="00114931">
        <w:t xml:space="preserve"> evaluating additional AD risk factors, and at developing biomarkers for other diseases. ADNI has also helped </w:t>
      </w:r>
      <w:r>
        <w:t>to establish a world-wide netw</w:t>
      </w:r>
      <w:r w:rsidR="00114931">
        <w:t>ork of AD clinical trial sites. Research using ADNI data has generated over 600 publications in a decade and has significantly advanced our knowledge of the progression of AD pathology and of genetic risk factors for the disease. The recent piloting of tau imaging technologies augurs well for a second outstanding decade of innovation and progress.</w:t>
      </w:r>
    </w:p>
    <w:p w:rsidR="002A0584" w:rsidRDefault="002A0584" w:rsidP="00C504B7">
      <w:pPr>
        <w:spacing w:line="360" w:lineRule="auto"/>
        <w:jc w:val="both"/>
      </w:pPr>
    </w:p>
    <w:p w:rsidR="00EA7B5D" w:rsidRDefault="00EA7B5D" w:rsidP="00EA7B5D">
      <w:pPr>
        <w:pStyle w:val="Heading3"/>
      </w:pPr>
      <w:r>
        <w:t>Figures</w:t>
      </w:r>
    </w:p>
    <w:p w:rsidR="00EA7B5D" w:rsidRDefault="00EA7B5D" w:rsidP="00EA7B5D">
      <w:pPr>
        <w:pStyle w:val="Heading3"/>
      </w:pPr>
    </w:p>
    <w:p w:rsidR="00EA7B5D" w:rsidRDefault="00EA7B5D" w:rsidP="00EA7B5D">
      <w:pPr>
        <w:pStyle w:val="Heading3"/>
      </w:pPr>
      <w:r>
        <w:rPr>
          <w:noProof/>
          <w:lang w:val="en-US"/>
        </w:rPr>
        <w:drawing>
          <wp:inline distT="0" distB="0" distL="0" distR="0" wp14:anchorId="2039130A" wp14:editId="489C23A0">
            <wp:extent cx="2190750" cy="2505075"/>
            <wp:effectExtent l="0" t="0" r="0" b="9525"/>
            <wp:docPr id="1" name="Picture 1" descr="http://www.supertechx-ray.com/pics/MRI/MagphanADNI-1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pertechx-ray.com/pics/MRI/MagphanADNI-1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2505075"/>
                    </a:xfrm>
                    <a:prstGeom prst="rect">
                      <a:avLst/>
                    </a:prstGeom>
                    <a:noFill/>
                    <a:ln>
                      <a:noFill/>
                    </a:ln>
                  </pic:spPr>
                </pic:pic>
              </a:graphicData>
            </a:graphic>
          </wp:inline>
        </w:drawing>
      </w:r>
    </w:p>
    <w:p w:rsidR="00EA7B5D" w:rsidRDefault="00EA7B5D" w:rsidP="00EA7B5D">
      <w:r>
        <w:t>Figure 1. The ADNI phantom</w:t>
      </w:r>
    </w:p>
    <w:p w:rsidR="00EA7B5D" w:rsidRDefault="00EA7B5D" w:rsidP="00EA7B5D">
      <w:r w:rsidRPr="0045549D">
        <w:rPr>
          <w:noProof/>
          <w:lang w:val="en-US"/>
        </w:rPr>
        <w:lastRenderedPageBreak/>
        <w:drawing>
          <wp:inline distT="0" distB="0" distL="0" distR="0" wp14:anchorId="63650678" wp14:editId="35B6059B">
            <wp:extent cx="5731510" cy="3268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68345"/>
                    </a:xfrm>
                    <a:prstGeom prst="rect">
                      <a:avLst/>
                    </a:prstGeom>
                  </pic:spPr>
                </pic:pic>
              </a:graphicData>
            </a:graphic>
          </wp:inline>
        </w:drawing>
      </w:r>
      <w:r>
        <w:t>Figure 2: A model for biomarker dynamics in AD pathogenesis</w:t>
      </w:r>
    </w:p>
    <w:p w:rsidR="009D3135" w:rsidRDefault="00EA7B5D" w:rsidP="00EA7B5D">
      <w:pPr>
        <w:rPr>
          <w:b/>
          <w:bCs/>
        </w:rPr>
      </w:pPr>
      <w:r w:rsidRPr="00FE4C7D">
        <w:rPr>
          <w:noProof/>
          <w:lang w:val="en-US"/>
        </w:rPr>
        <w:drawing>
          <wp:inline distT="0" distB="0" distL="0" distR="0" wp14:anchorId="64EF3E99" wp14:editId="494169AB">
            <wp:extent cx="5731510" cy="23742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374265"/>
                    </a:xfrm>
                    <a:prstGeom prst="rect">
                      <a:avLst/>
                    </a:prstGeom>
                  </pic:spPr>
                </pic:pic>
              </a:graphicData>
            </a:graphic>
          </wp:inline>
        </w:drawing>
      </w:r>
      <w:r>
        <w:t xml:space="preserve">Figure 3: A CSF biomarker signature for AD. Signature 1 (red) is </w:t>
      </w:r>
      <w:proofErr w:type="gramStart"/>
      <w:r>
        <w:t>AD,</w:t>
      </w:r>
      <w:proofErr w:type="gramEnd"/>
      <w:r>
        <w:t xml:space="preserve"> signature 2 (green) is the healthy signature. </w:t>
      </w:r>
      <w:r w:rsidR="009D3135">
        <w:br w:type="page"/>
      </w:r>
    </w:p>
    <w:p w:rsidR="00070BBD" w:rsidRDefault="002A0584" w:rsidP="002A0584">
      <w:pPr>
        <w:pStyle w:val="Heading3"/>
      </w:pPr>
      <w:r>
        <w:lastRenderedPageBreak/>
        <w:t>References</w:t>
      </w:r>
    </w:p>
    <w:p w:rsidR="00795734" w:rsidRPr="00795734" w:rsidRDefault="00070BBD" w:rsidP="00795734">
      <w:pPr>
        <w:pStyle w:val="EndNoteBibliography"/>
        <w:spacing w:after="0"/>
      </w:pPr>
      <w:r>
        <w:fldChar w:fldCharType="begin"/>
      </w:r>
      <w:r>
        <w:instrText xml:space="preserve"> ADDIN EN.REFLIST </w:instrText>
      </w:r>
      <w:r>
        <w:fldChar w:fldCharType="separate"/>
      </w:r>
      <w:bookmarkStart w:id="2" w:name="_ENREF_1"/>
      <w:r w:rsidR="00795734" w:rsidRPr="00795734">
        <w:t>1.</w:t>
      </w:r>
      <w:r w:rsidR="00795734" w:rsidRPr="00795734">
        <w:tab/>
        <w:t>Petersen RC, Smith GE, Waring SC, Ivnik RJ, Tangalos EG, Kokmen E. Mild cognitive impairment: clinical characterization and outcome. Arch Neurol. 1999;56(3):303-8.</w:t>
      </w:r>
      <w:bookmarkEnd w:id="2"/>
    </w:p>
    <w:p w:rsidR="00795734" w:rsidRPr="00795734" w:rsidRDefault="00795734" w:rsidP="00795734">
      <w:pPr>
        <w:pStyle w:val="EndNoteBibliography"/>
        <w:spacing w:after="0"/>
      </w:pPr>
      <w:bookmarkStart w:id="3" w:name="_ENREF_2"/>
      <w:r w:rsidRPr="00795734">
        <w:t>2.</w:t>
      </w:r>
      <w:r w:rsidRPr="00795734">
        <w:tab/>
        <w:t>Petersen RC, Waring SC, Smith GE, Tangalos EG, Thibodeau SN. Predictive value of APOE genotyping in incipient Alzheimer's disease. Annals of the New York Academy of Sciences. 1996;802:58-69.</w:t>
      </w:r>
      <w:bookmarkEnd w:id="3"/>
    </w:p>
    <w:p w:rsidR="00795734" w:rsidRPr="00795734" w:rsidRDefault="00795734" w:rsidP="00795734">
      <w:pPr>
        <w:pStyle w:val="EndNoteBibliography"/>
        <w:spacing w:after="0"/>
      </w:pPr>
      <w:bookmarkStart w:id="4" w:name="_ENREF_3"/>
      <w:r w:rsidRPr="00795734">
        <w:t>3.</w:t>
      </w:r>
      <w:r w:rsidRPr="00795734">
        <w:tab/>
        <w:t>Weiner MW, Aisen PS, Jack CR, Jr., Jagust WJ, Trojanowski JQ, Shaw L, et al. The Alzheimer's disease neuroimaging initiative: progress report and future plans. Alzheimers Dement. 2010;6(3):202-11 e7.</w:t>
      </w:r>
      <w:bookmarkEnd w:id="4"/>
    </w:p>
    <w:p w:rsidR="00795734" w:rsidRPr="00795734" w:rsidRDefault="00795734" w:rsidP="00795734">
      <w:pPr>
        <w:pStyle w:val="EndNoteBibliography"/>
        <w:spacing w:after="0"/>
      </w:pPr>
      <w:bookmarkStart w:id="5" w:name="_ENREF_4"/>
      <w:r w:rsidRPr="00795734">
        <w:t>4.</w:t>
      </w:r>
      <w:r w:rsidRPr="00795734">
        <w:tab/>
        <w:t>Mueller SG, Weiner MW, Thal LJ, Petersen RC, Jack C, Jagust W, et al. The Alzheimer's disease neuroimaging initiative. Neuroimaging Clin N Am. 2005;15(4):869-77, xi-xii.</w:t>
      </w:r>
      <w:bookmarkEnd w:id="5"/>
    </w:p>
    <w:p w:rsidR="00795734" w:rsidRPr="00795734" w:rsidRDefault="00795734" w:rsidP="00795734">
      <w:pPr>
        <w:pStyle w:val="EndNoteBibliography"/>
        <w:spacing w:after="0"/>
      </w:pPr>
      <w:bookmarkStart w:id="6" w:name="_ENREF_5"/>
      <w:r w:rsidRPr="00795734">
        <w:t>5.</w:t>
      </w:r>
      <w:r w:rsidRPr="00795734">
        <w:tab/>
        <w:t>Weiner MW, Veitch DP, Aisen PS, Beckett LA, Cairns NJ, Green RC, et al. The Alzheimer's Disease Neuroimaging Initiative: a review of papers published since its inception. Alzheimers Dement. 2012;8(1 Suppl):S1-68.</w:t>
      </w:r>
      <w:bookmarkEnd w:id="6"/>
    </w:p>
    <w:p w:rsidR="00795734" w:rsidRPr="00795734" w:rsidRDefault="00795734" w:rsidP="00795734">
      <w:pPr>
        <w:pStyle w:val="EndNoteBibliography"/>
        <w:spacing w:after="0"/>
      </w:pPr>
      <w:bookmarkStart w:id="7" w:name="_ENREF_6"/>
      <w:r w:rsidRPr="00795734">
        <w:t>6.</w:t>
      </w:r>
      <w:r w:rsidRPr="00795734">
        <w:tab/>
        <w:t>Jack CR, Jr., Knopman DS, Jagust WJ, Shaw LM, Aisen PS, Weiner MW, et al. Hypothetical model of dynamic biomarkers of the Alzheimer's pathological cascade. Lancet Neurol. 2010;9(1):119-28.</w:t>
      </w:r>
      <w:bookmarkEnd w:id="7"/>
    </w:p>
    <w:p w:rsidR="00795734" w:rsidRPr="00795734" w:rsidRDefault="00795734" w:rsidP="00795734">
      <w:pPr>
        <w:pStyle w:val="EndNoteBibliography"/>
        <w:spacing w:after="0"/>
      </w:pPr>
      <w:bookmarkStart w:id="8" w:name="_ENREF_7"/>
      <w:r w:rsidRPr="00795734">
        <w:t>7.</w:t>
      </w:r>
      <w:r w:rsidRPr="00795734">
        <w:tab/>
        <w:t>Hill DL, Schwarz AJ, Isaac M, Pani L, Vamvakas S, Hemmings R, et al. Coalition Against Major Diseases/European Medicines Agency biomarker qualification of hippocampal volume for enrichment of clinical trials in predementia stages of Alzheimer's disease. Alzheimers Dement. 2014;10(4):421-9 e3.</w:t>
      </w:r>
      <w:bookmarkEnd w:id="8"/>
    </w:p>
    <w:p w:rsidR="00795734" w:rsidRPr="00795734" w:rsidRDefault="00795734" w:rsidP="00795734">
      <w:pPr>
        <w:pStyle w:val="EndNoteBibliography"/>
        <w:spacing w:after="0"/>
      </w:pPr>
      <w:bookmarkStart w:id="9" w:name="_ENREF_8"/>
      <w:r w:rsidRPr="00795734">
        <w:t>8.</w:t>
      </w:r>
      <w:r w:rsidRPr="00795734">
        <w:tab/>
        <w:t>Aisen PS, Andrieu S, Sampaio C, Carrillo M, Khachaturian ZS, Dubois B, et al. Report of the task force on designing clinical trials in early (predementia) AD. Neurology. 2011;76(3):280-6.</w:t>
      </w:r>
      <w:bookmarkEnd w:id="9"/>
    </w:p>
    <w:p w:rsidR="00795734" w:rsidRPr="00795734" w:rsidRDefault="00795734" w:rsidP="00795734">
      <w:pPr>
        <w:pStyle w:val="EndNoteBibliography"/>
        <w:spacing w:after="0"/>
      </w:pPr>
      <w:bookmarkStart w:id="10" w:name="_ENREF_9"/>
      <w:r w:rsidRPr="00795734">
        <w:t>9.</w:t>
      </w:r>
      <w:r w:rsidRPr="00795734">
        <w:tab/>
        <w:t>Sperling RA, Jack CR, Jr., Aisen PS. Testing the right target and right drug at the right stage. Sci Transl Med. 2011;3(111):111cm33.</w:t>
      </w:r>
      <w:bookmarkEnd w:id="10"/>
    </w:p>
    <w:p w:rsidR="00795734" w:rsidRPr="00795734" w:rsidRDefault="00795734" w:rsidP="00795734">
      <w:pPr>
        <w:pStyle w:val="EndNoteBibliography"/>
        <w:spacing w:after="0"/>
      </w:pPr>
      <w:bookmarkStart w:id="11" w:name="_ENREF_10"/>
      <w:r w:rsidRPr="00795734">
        <w:t>10.</w:t>
      </w:r>
      <w:r w:rsidRPr="00795734">
        <w:tab/>
        <w:t>Kozauer N, Katz R. Regulatory innovation and drug development for early-stage Alzheimer's disease. N Engl J Med. 2013;368(13):1169-71.</w:t>
      </w:r>
      <w:bookmarkEnd w:id="11"/>
    </w:p>
    <w:p w:rsidR="00795734" w:rsidRPr="00795734" w:rsidRDefault="00795734" w:rsidP="00795734">
      <w:pPr>
        <w:pStyle w:val="EndNoteBibliography"/>
        <w:spacing w:after="0"/>
      </w:pPr>
      <w:bookmarkStart w:id="12" w:name="_ENREF_11"/>
      <w:r w:rsidRPr="00795734">
        <w:t>11.</w:t>
      </w:r>
      <w:r w:rsidRPr="00795734">
        <w:tab/>
        <w:t>Sperling RA, Rentz DM, Johnson KA, Karlawish J, Donohue M, Salmon DP, et al. The A4 study: stopping AD before symptoms begin? Sci Transl Med. 2014;6(228):228fs13.</w:t>
      </w:r>
      <w:bookmarkEnd w:id="12"/>
    </w:p>
    <w:p w:rsidR="00795734" w:rsidRPr="00795734" w:rsidRDefault="00795734" w:rsidP="00795734">
      <w:pPr>
        <w:pStyle w:val="EndNoteBibliography"/>
        <w:spacing w:after="0"/>
      </w:pPr>
      <w:bookmarkStart w:id="13" w:name="_ENREF_12"/>
      <w:r w:rsidRPr="00795734">
        <w:t>12.</w:t>
      </w:r>
      <w:r w:rsidRPr="00795734">
        <w:tab/>
        <w:t>Jagust WJ, Bandy D, Chen K, Foster NL, Landau SM, Mathis CA, et al. The Alzheimer's Disease Neuroimaging Initiative positron emission tomography core. Alzheimers Dement. 2010;6(3):221-9.</w:t>
      </w:r>
      <w:bookmarkEnd w:id="13"/>
    </w:p>
    <w:p w:rsidR="00795734" w:rsidRPr="00795734" w:rsidRDefault="00795734" w:rsidP="00795734">
      <w:pPr>
        <w:pStyle w:val="EndNoteBibliography"/>
        <w:spacing w:after="0"/>
      </w:pPr>
      <w:bookmarkStart w:id="14" w:name="_ENREF_13"/>
      <w:r w:rsidRPr="00795734">
        <w:t>13.</w:t>
      </w:r>
      <w:r w:rsidRPr="00795734">
        <w:tab/>
        <w:t>Jack CR, Jr., Bernstein MA, Fox NC, Thompson P, Alexander G, Harvey D, et al. The Alzheimer's Disease Neuroimaging Initiative (ADNI): MRI methods. J Magn Reson Imaging. 2008;27(4):685-91.</w:t>
      </w:r>
      <w:bookmarkEnd w:id="14"/>
    </w:p>
    <w:p w:rsidR="00795734" w:rsidRPr="00795734" w:rsidRDefault="00795734" w:rsidP="00795734">
      <w:pPr>
        <w:pStyle w:val="EndNoteBibliography"/>
        <w:spacing w:after="0"/>
      </w:pPr>
      <w:bookmarkStart w:id="15" w:name="_ENREF_14"/>
      <w:r w:rsidRPr="00795734">
        <w:t>14.</w:t>
      </w:r>
      <w:r w:rsidRPr="00795734">
        <w:tab/>
        <w:t>Leow AD, Klunder AD, Jack CR, Jr., Toga AW, Dale AM, Bernstein MA, et al. Longitudinal stability of MRI for mapping brain change using tensor-based morphometry. Neuroimage. 2006;31(2):627-40.</w:t>
      </w:r>
      <w:bookmarkEnd w:id="15"/>
    </w:p>
    <w:p w:rsidR="00795734" w:rsidRPr="00795734" w:rsidRDefault="00795734" w:rsidP="00795734">
      <w:pPr>
        <w:pStyle w:val="EndNoteBibliography"/>
        <w:spacing w:after="0"/>
      </w:pPr>
      <w:bookmarkStart w:id="16" w:name="_ENREF_15"/>
      <w:r w:rsidRPr="00795734">
        <w:t>15.</w:t>
      </w:r>
      <w:r w:rsidRPr="00795734">
        <w:tab/>
        <w:t>Jack CR, Jr., Bernstein MA, Borowski BJ, Gunter JL, Fox NC, Thompson PM, et al. Update on the magnetic resonance imaging core of the Alzheimer's disease neuroimaging initiative. Alzheimers Dement. 2010;6(3):212-20.</w:t>
      </w:r>
      <w:bookmarkEnd w:id="16"/>
    </w:p>
    <w:p w:rsidR="00795734" w:rsidRPr="00795734" w:rsidRDefault="00795734" w:rsidP="00795734">
      <w:pPr>
        <w:pStyle w:val="EndNoteBibliography"/>
        <w:spacing w:after="0"/>
      </w:pPr>
      <w:bookmarkStart w:id="17" w:name="_ENREF_16"/>
      <w:r w:rsidRPr="00795734">
        <w:t>16.</w:t>
      </w:r>
      <w:r w:rsidRPr="00795734">
        <w:tab/>
        <w:t>Clarkson MJ, Ourselin S, Nielsen C, Leung KK, Barnes J, Whitwell JL, et al. Comparison of phantom and registration scaling corrections using the ADNI cohort. Neuroimage. 2009;47(4):1506-13.</w:t>
      </w:r>
      <w:bookmarkEnd w:id="17"/>
    </w:p>
    <w:p w:rsidR="00795734" w:rsidRPr="00795734" w:rsidRDefault="00795734" w:rsidP="00795734">
      <w:pPr>
        <w:pStyle w:val="EndNoteBibliography"/>
        <w:spacing w:after="0"/>
      </w:pPr>
      <w:bookmarkStart w:id="18" w:name="_ENREF_17"/>
      <w:r w:rsidRPr="00795734">
        <w:t>17.</w:t>
      </w:r>
      <w:r w:rsidRPr="00795734">
        <w:tab/>
        <w:t>Boyes RG, Gunter JL, Frost C, Janke AL, Yeatman T, Hill DL, et al. Intensity non-uniformity correction using N3 on 3-T scanners with multichannel phased array coils. Neuroimage. 2008;39(4):1752-62.</w:t>
      </w:r>
      <w:bookmarkEnd w:id="18"/>
    </w:p>
    <w:p w:rsidR="00795734" w:rsidRPr="00795734" w:rsidRDefault="00795734" w:rsidP="00795734">
      <w:pPr>
        <w:pStyle w:val="EndNoteBibliography"/>
        <w:spacing w:after="0"/>
      </w:pPr>
      <w:bookmarkStart w:id="19" w:name="_ENREF_18"/>
      <w:r w:rsidRPr="00795734">
        <w:t>18.</w:t>
      </w:r>
      <w:r w:rsidRPr="00795734">
        <w:tab/>
        <w:t>Gunter JL, Bernstein MA, Borowski BJ, Ward CP, Britson PJ, Felmlee JP, et al. Measurement of MRI scanner performance with the ADNI phantom. Med Phys. 2009;36(6):2193-205.</w:t>
      </w:r>
      <w:bookmarkEnd w:id="19"/>
    </w:p>
    <w:p w:rsidR="00795734" w:rsidRPr="00795734" w:rsidRDefault="00795734" w:rsidP="00795734">
      <w:pPr>
        <w:pStyle w:val="EndNoteBibliography"/>
        <w:spacing w:after="0"/>
      </w:pPr>
      <w:bookmarkStart w:id="20" w:name="_ENREF_19"/>
      <w:r w:rsidRPr="00795734">
        <w:t>19.</w:t>
      </w:r>
      <w:r w:rsidRPr="00795734">
        <w:tab/>
        <w:t>Kruggel F, Turner J, Muftuler LT. Impact of scanner hardware and imaging protocol on image quality and compartment volume precision in the ADNI cohort. Neuroimage. 2010;49(3):2123-33.</w:t>
      </w:r>
      <w:bookmarkEnd w:id="20"/>
    </w:p>
    <w:p w:rsidR="00795734" w:rsidRPr="00795734" w:rsidRDefault="00795734" w:rsidP="00795734">
      <w:pPr>
        <w:pStyle w:val="EndNoteBibliography"/>
        <w:spacing w:after="0"/>
      </w:pPr>
      <w:bookmarkStart w:id="21" w:name="_ENREF_20"/>
      <w:r w:rsidRPr="00795734">
        <w:lastRenderedPageBreak/>
        <w:t>20.</w:t>
      </w:r>
      <w:r w:rsidRPr="00795734">
        <w:tab/>
        <w:t>Wyman BT, Harvey DJ, Crawford K, Bernstein MA, Carmichael O, Cole PE, et al. Standardization of analysis sets for reporting results from ADNI MRI data. Alzheimers Dement. 2013;9(3):332-7.</w:t>
      </w:r>
      <w:bookmarkEnd w:id="21"/>
    </w:p>
    <w:p w:rsidR="00795734" w:rsidRPr="00795734" w:rsidRDefault="00795734" w:rsidP="00795734">
      <w:pPr>
        <w:pStyle w:val="EndNoteBibliography"/>
        <w:spacing w:after="0"/>
      </w:pPr>
      <w:bookmarkStart w:id="22" w:name="_ENREF_21"/>
      <w:r w:rsidRPr="00795734">
        <w:t>21.</w:t>
      </w:r>
      <w:r w:rsidRPr="00795734">
        <w:tab/>
        <w:t>Leung KK, Barnes J, Ridgway GR, Bartlett JW, Clarkson MJ, Macdonald K, et al. Automated cross-sectional and longitudinal hippocampal volume measurement in mild cognitive impairment and Alzheimer's disease. Neuroimage. 2010;51(4):1345-59.</w:t>
      </w:r>
      <w:bookmarkEnd w:id="22"/>
    </w:p>
    <w:p w:rsidR="00795734" w:rsidRPr="00795734" w:rsidRDefault="00795734" w:rsidP="00795734">
      <w:pPr>
        <w:pStyle w:val="EndNoteBibliography"/>
        <w:spacing w:after="0"/>
      </w:pPr>
      <w:bookmarkStart w:id="23" w:name="_ENREF_22"/>
      <w:r w:rsidRPr="00795734">
        <w:t>22.</w:t>
      </w:r>
      <w:r w:rsidRPr="00795734">
        <w:tab/>
        <w:t>Schott JM, Bartlett JW, Barnes J, Leung KK, Ourselin S, Fox NC. Reduced sample sizes for atrophy outcomes in Alzheimer's disease trials: baseline adjustment. Neurobiol Aging. 2010;31(8):1452-62 e2.</w:t>
      </w:r>
      <w:bookmarkEnd w:id="23"/>
    </w:p>
    <w:p w:rsidR="00795734" w:rsidRPr="00795734" w:rsidRDefault="00795734" w:rsidP="00795734">
      <w:pPr>
        <w:pStyle w:val="EndNoteBibliography"/>
        <w:spacing w:after="0"/>
      </w:pPr>
      <w:bookmarkStart w:id="24" w:name="_ENREF_23"/>
      <w:r w:rsidRPr="00795734">
        <w:t>23.</w:t>
      </w:r>
      <w:r w:rsidRPr="00795734">
        <w:tab/>
        <w:t>Fox NC, Ridgway GR, Schott JM. Algorithms, atrophy and Alzheimer's disease: cautionary tales for clinical trials. Neuroimage. 2011;57(1):15-8.</w:t>
      </w:r>
      <w:bookmarkEnd w:id="24"/>
    </w:p>
    <w:p w:rsidR="00795734" w:rsidRPr="00795734" w:rsidRDefault="00795734" w:rsidP="00795734">
      <w:pPr>
        <w:pStyle w:val="EndNoteBibliography"/>
        <w:spacing w:after="0"/>
      </w:pPr>
      <w:bookmarkStart w:id="25" w:name="_ENREF_24"/>
      <w:r w:rsidRPr="00795734">
        <w:t>24.</w:t>
      </w:r>
      <w:r w:rsidRPr="00795734">
        <w:tab/>
        <w:t>Leung KK, Barnes J, Modat M, Ridgway GR, Bartlett JW, Fox NC, et al. Brain MAPS: an automated, accurate and robust brain extraction technique using a template library. Neuroimage. 2011;55(3):1091-108.</w:t>
      </w:r>
      <w:bookmarkEnd w:id="25"/>
    </w:p>
    <w:p w:rsidR="00795734" w:rsidRPr="00795734" w:rsidRDefault="00795734" w:rsidP="00795734">
      <w:pPr>
        <w:pStyle w:val="EndNoteBibliography"/>
        <w:spacing w:after="0"/>
      </w:pPr>
      <w:bookmarkStart w:id="26" w:name="_ENREF_25"/>
      <w:r w:rsidRPr="00795734">
        <w:t>25.</w:t>
      </w:r>
      <w:r w:rsidRPr="00795734">
        <w:tab/>
        <w:t>Jorge Cardoso M, Leung K, Modat M, Keihaninejad S, Cash D, Barnes J, et al. STEPS: Similarity and Truth Estimation for Propagated Segmentations and its application to hippocampal segmentation and brain parcelation. Med Image Anal. 2013;17(6):671-84.</w:t>
      </w:r>
      <w:bookmarkEnd w:id="26"/>
    </w:p>
    <w:p w:rsidR="00795734" w:rsidRPr="00795734" w:rsidRDefault="00795734" w:rsidP="00795734">
      <w:pPr>
        <w:pStyle w:val="EndNoteBibliography"/>
        <w:spacing w:after="0"/>
      </w:pPr>
      <w:bookmarkStart w:id="27" w:name="_ENREF_26"/>
      <w:r w:rsidRPr="00795734">
        <w:t>26.</w:t>
      </w:r>
      <w:r w:rsidRPr="00795734">
        <w:tab/>
        <w:t>Carmichael O, Schwarz C, Drucker D, Fletcher E, Harvey D, Beckett L, et al. Longitudinal changes in white matter disease and cognition in the first year of the Alzheimer disease neuroimaging initiative. Arch Neurol. 2010;67(11):1370-8.</w:t>
      </w:r>
      <w:bookmarkEnd w:id="27"/>
    </w:p>
    <w:p w:rsidR="00795734" w:rsidRPr="00795734" w:rsidRDefault="00795734" w:rsidP="00795734">
      <w:pPr>
        <w:pStyle w:val="EndNoteBibliography"/>
        <w:spacing w:after="0"/>
      </w:pPr>
      <w:bookmarkStart w:id="28" w:name="_ENREF_27"/>
      <w:r w:rsidRPr="00795734">
        <w:t>27.</w:t>
      </w:r>
      <w:r w:rsidRPr="00795734">
        <w:tab/>
        <w:t>Barnes J, Carmichael OT, Leung KK, Schwarz C, Ridgway GR, Bartlett JW, et al. Vascular and Alzheimer's disease markers independently predict brain atrophy rate in Alzheimer's Disease Neuroimaging Initiative controls. Neurobiol Aging. 2013;34(8):1996-2002.</w:t>
      </w:r>
      <w:bookmarkEnd w:id="28"/>
    </w:p>
    <w:p w:rsidR="00795734" w:rsidRPr="00795734" w:rsidRDefault="00795734" w:rsidP="00795734">
      <w:pPr>
        <w:pStyle w:val="EndNoteBibliography"/>
        <w:spacing w:after="0"/>
      </w:pPr>
      <w:bookmarkStart w:id="29" w:name="_ENREF_28"/>
      <w:r w:rsidRPr="00795734">
        <w:t>28.</w:t>
      </w:r>
      <w:r w:rsidRPr="00795734">
        <w:tab/>
        <w:t>Haight TJ, Landau SM, Carmichael O, Schwarz C, DeCarli C, Jagust WJ, et al. Dissociable effects of Alzheimer disease and white matter hyperintensities on brain metabolism. JAMA Neurol. 2013;70(8):1039-45.</w:t>
      </w:r>
      <w:bookmarkEnd w:id="29"/>
    </w:p>
    <w:p w:rsidR="00795734" w:rsidRPr="00795734" w:rsidRDefault="00795734" w:rsidP="00795734">
      <w:pPr>
        <w:pStyle w:val="EndNoteBibliography"/>
        <w:spacing w:after="0"/>
      </w:pPr>
      <w:bookmarkStart w:id="30" w:name="_ENREF_29"/>
      <w:r w:rsidRPr="00795734">
        <w:t>29.</w:t>
      </w:r>
      <w:r w:rsidRPr="00795734">
        <w:tab/>
        <w:t>Nettiksimmons J, Beckett L, Schwarz C, Carmichael O, Fletcher E, Decarli C. Subgroup of ADNI normal controls characterized by atrophy and cognitive decline associated with vascular damage. Psychology and aging. 2013;28(1):191-201.</w:t>
      </w:r>
      <w:bookmarkEnd w:id="30"/>
    </w:p>
    <w:p w:rsidR="00795734" w:rsidRPr="00795734" w:rsidRDefault="00795734" w:rsidP="00795734">
      <w:pPr>
        <w:pStyle w:val="EndNoteBibliography"/>
        <w:spacing w:after="0"/>
      </w:pPr>
      <w:bookmarkStart w:id="31" w:name="_ENREF_30"/>
      <w:r w:rsidRPr="00795734">
        <w:t>30.</w:t>
      </w:r>
      <w:r w:rsidRPr="00795734">
        <w:tab/>
        <w:t>Nettiksimmons J, Decarli C, Landau S, Beckett L, Alzheimer's Disease Neuroimaging I. Biological heterogeneity in ADNI amnestic mild cognitive impairment. Alzheimers Dement. 2014.</w:t>
      </w:r>
      <w:bookmarkEnd w:id="31"/>
    </w:p>
    <w:p w:rsidR="00795734" w:rsidRPr="00795734" w:rsidRDefault="00795734" w:rsidP="00795734">
      <w:pPr>
        <w:pStyle w:val="EndNoteBibliography"/>
        <w:spacing w:after="0"/>
      </w:pPr>
      <w:bookmarkStart w:id="32" w:name="_ENREF_31"/>
      <w:r w:rsidRPr="00795734">
        <w:t>31.</w:t>
      </w:r>
      <w:r w:rsidRPr="00795734">
        <w:tab/>
        <w:t>Shaw LM, Vanderstichele H, Knapik-Czajka M, Clark CM, Aisen PS, Petersen RC, et al. Cerebrospinal fluid biomarker signature in Alzheimer's disease neuroimaging initiative subjects. Ann Neurol. 2009;65(4):403-13.</w:t>
      </w:r>
      <w:bookmarkEnd w:id="32"/>
    </w:p>
    <w:p w:rsidR="00795734" w:rsidRPr="00795734" w:rsidRDefault="00795734" w:rsidP="00795734">
      <w:pPr>
        <w:pStyle w:val="EndNoteBibliography"/>
        <w:spacing w:after="0"/>
      </w:pPr>
      <w:bookmarkStart w:id="33" w:name="_ENREF_32"/>
      <w:r w:rsidRPr="00795734">
        <w:t>32.</w:t>
      </w:r>
      <w:r w:rsidRPr="00795734">
        <w:tab/>
        <w:t>Shaw LM, Vanderstichele H, Knapik-Czajka M, Figurski M, Coart E, Blennow K, et al. Qualification of the analytical and clinical performance of CSF biomarker analyses in ADNI. Acta Neuropathol. 2011;121(5):597-609.</w:t>
      </w:r>
      <w:bookmarkEnd w:id="33"/>
    </w:p>
    <w:p w:rsidR="00795734" w:rsidRPr="00795734" w:rsidRDefault="00795734" w:rsidP="00795734">
      <w:pPr>
        <w:pStyle w:val="EndNoteBibliography"/>
        <w:spacing w:after="0"/>
      </w:pPr>
      <w:bookmarkStart w:id="34" w:name="_ENREF_33"/>
      <w:r w:rsidRPr="00795734">
        <w:t>33.</w:t>
      </w:r>
      <w:r w:rsidRPr="00795734">
        <w:tab/>
        <w:t>Kang JH, Vanderstichele H, Trojanowski JQ, Shaw LM. Simultaneous analysis of cerebrospinal fluid biomarkers using microsphere-based xMAP multiplex technology for early detection of Alzheimer's disease. Methods. 2012;56(4):484-93.</w:t>
      </w:r>
      <w:bookmarkEnd w:id="34"/>
    </w:p>
    <w:p w:rsidR="00795734" w:rsidRPr="00795734" w:rsidRDefault="00795734" w:rsidP="00795734">
      <w:pPr>
        <w:pStyle w:val="EndNoteBibliography"/>
        <w:spacing w:after="0"/>
      </w:pPr>
      <w:bookmarkStart w:id="35" w:name="_ENREF_34"/>
      <w:r w:rsidRPr="00795734">
        <w:t>34.</w:t>
      </w:r>
      <w:r w:rsidRPr="00795734">
        <w:tab/>
        <w:t>Korecka M, Waligorska T, Figurski M, Toledo JB, Arnold SE, Grossman M, et al. Qualification of a surrogate matrix-based absolute quantification method for amyloid-beta(4)(2) in human cerebrospinal fluid using 2D UPLC-tandem mass spectrometry. J Alzheimers Dis. 2014;41(2):441-51.</w:t>
      </w:r>
      <w:bookmarkEnd w:id="35"/>
    </w:p>
    <w:p w:rsidR="00795734" w:rsidRPr="00795734" w:rsidRDefault="00795734" w:rsidP="00795734">
      <w:pPr>
        <w:pStyle w:val="EndNoteBibliography"/>
        <w:spacing w:after="0"/>
      </w:pPr>
      <w:bookmarkStart w:id="36" w:name="_ENREF_35"/>
      <w:r w:rsidRPr="00795734">
        <w:t>35.</w:t>
      </w:r>
      <w:r w:rsidRPr="00795734">
        <w:tab/>
        <w:t>Guo LH, Alexopoulos P, Eisele T, Wagenpfeil S, Kurz A, Perneczky R. The National Institute on Aging-Alzheimer's Association research criteria for mild cognitive impairment due to Alzheimer's disease: predicting the outcome. European archives of psychiatry and clinical neuroscience. 2012.</w:t>
      </w:r>
      <w:bookmarkEnd w:id="36"/>
    </w:p>
    <w:p w:rsidR="00795734" w:rsidRPr="00795734" w:rsidRDefault="00795734" w:rsidP="00795734">
      <w:pPr>
        <w:pStyle w:val="EndNoteBibliography"/>
        <w:spacing w:after="0"/>
      </w:pPr>
      <w:bookmarkStart w:id="37" w:name="_ENREF_36"/>
      <w:r w:rsidRPr="00795734">
        <w:t>36.</w:t>
      </w:r>
      <w:r w:rsidRPr="00795734">
        <w:tab/>
        <w:t>Petersen RC, Aisen P, Boeve BF, Geda YE, Ivnik RJ, Knopman DS, et al. Criteria for mild cognitive impairment due to alzheimer's disease in the community. Ann Neurol. 2013.</w:t>
      </w:r>
      <w:bookmarkEnd w:id="37"/>
    </w:p>
    <w:p w:rsidR="00795734" w:rsidRPr="00795734" w:rsidRDefault="00795734" w:rsidP="00795734">
      <w:pPr>
        <w:pStyle w:val="EndNoteBibliography"/>
        <w:spacing w:after="0"/>
      </w:pPr>
      <w:bookmarkStart w:id="38" w:name="_ENREF_37"/>
      <w:r w:rsidRPr="00795734">
        <w:t>37.</w:t>
      </w:r>
      <w:r w:rsidRPr="00795734">
        <w:tab/>
        <w:t>Lowe VJ, Peller PJ, Weigand SD, Montoya Quintero C, Tosakulwong N, Vemuri P, et al. Application of the National Institute on Aging-Alzheimer's Association AD criteria to ADNI. Neurology. 2013;80(23):2130-7.</w:t>
      </w:r>
      <w:bookmarkEnd w:id="38"/>
    </w:p>
    <w:p w:rsidR="00795734" w:rsidRPr="00795734" w:rsidRDefault="00795734" w:rsidP="00795734">
      <w:pPr>
        <w:pStyle w:val="EndNoteBibliography"/>
        <w:spacing w:after="0"/>
      </w:pPr>
      <w:bookmarkStart w:id="39" w:name="_ENREF_38"/>
      <w:r w:rsidRPr="00795734">
        <w:lastRenderedPageBreak/>
        <w:t>38.</w:t>
      </w:r>
      <w:r w:rsidRPr="00795734">
        <w:tab/>
        <w:t>Wilhelm EE, Oster E, Shoulson I. Approaches and Costs for Sharing Clinical Research Data. JAMA : the journal of the American Medical Association. 2014.</w:t>
      </w:r>
      <w:bookmarkEnd w:id="39"/>
    </w:p>
    <w:p w:rsidR="00795734" w:rsidRPr="00795734" w:rsidRDefault="00795734" w:rsidP="00795734">
      <w:pPr>
        <w:pStyle w:val="EndNoteBibliography"/>
        <w:spacing w:after="0"/>
      </w:pPr>
      <w:bookmarkStart w:id="40" w:name="_ENREF_39"/>
      <w:r w:rsidRPr="00795734">
        <w:t>39.</w:t>
      </w:r>
      <w:r w:rsidRPr="00795734">
        <w:tab/>
        <w:t>Toga AW CK. The informatics core of the Alzheimer's Disease Neuroimaging Initiative. Alzheimers Dement. 2010;6(3):247-56.</w:t>
      </w:r>
      <w:bookmarkEnd w:id="40"/>
    </w:p>
    <w:p w:rsidR="00795734" w:rsidRPr="00795734" w:rsidRDefault="00795734" w:rsidP="00795734">
      <w:pPr>
        <w:pStyle w:val="EndNoteBibliography"/>
        <w:spacing w:after="0"/>
      </w:pPr>
      <w:bookmarkStart w:id="41" w:name="_ENREF_40"/>
      <w:r w:rsidRPr="00795734">
        <w:t>40.</w:t>
      </w:r>
      <w:r w:rsidRPr="00795734">
        <w:tab/>
        <w:t>Parkinson Progression Marker I. The Parkinson Progression Marker Initiative (PPMI). Progress in neurobiology. 2011;95(4):629-35.</w:t>
      </w:r>
      <w:bookmarkEnd w:id="41"/>
    </w:p>
    <w:p w:rsidR="00795734" w:rsidRPr="00795734" w:rsidRDefault="00795734" w:rsidP="00795734">
      <w:pPr>
        <w:pStyle w:val="EndNoteBibliography"/>
        <w:spacing w:after="0"/>
      </w:pPr>
      <w:bookmarkStart w:id="42" w:name="_ENREF_41"/>
      <w:r w:rsidRPr="00795734">
        <w:t>41.</w:t>
      </w:r>
      <w:r w:rsidRPr="00795734">
        <w:tab/>
        <w:t>Rammohan KW. Transformation of MS care in the  21st Century. How NARCRMS will change the way we practice. . 6th Cooperative Meeting of the Consortium of Multiple Sclerosis Centers (CMSC) and the Americas Committee for Treatment and Research In Multiple Sclerosis (ACTRIMS). 2014.</w:t>
      </w:r>
      <w:bookmarkEnd w:id="42"/>
    </w:p>
    <w:p w:rsidR="00795734" w:rsidRPr="00795734" w:rsidRDefault="00795734" w:rsidP="00795734">
      <w:pPr>
        <w:pStyle w:val="EndNoteBibliography"/>
        <w:spacing w:after="0"/>
      </w:pPr>
      <w:bookmarkStart w:id="43" w:name="_ENREF_42"/>
      <w:r w:rsidRPr="00795734">
        <w:t>42.</w:t>
      </w:r>
      <w:r w:rsidRPr="00795734">
        <w:tab/>
        <w:t>Weiner MW, Veitch DP, Aisen PS, Beckett LA, Cairns NJ, Green RC, et al. The Alzheimer's Disease Neuroimaging Initiative: a review of papers published since its inception. Alzheimers Dement. 2013;9(5):e111-94.</w:t>
      </w:r>
      <w:bookmarkEnd w:id="43"/>
    </w:p>
    <w:p w:rsidR="00795734" w:rsidRPr="00795734" w:rsidRDefault="00795734" w:rsidP="00795734">
      <w:pPr>
        <w:pStyle w:val="EndNoteBibliography"/>
        <w:spacing w:after="0"/>
      </w:pPr>
      <w:bookmarkStart w:id="44" w:name="_ENREF_43"/>
      <w:r w:rsidRPr="00795734">
        <w:t>43.</w:t>
      </w:r>
      <w:r w:rsidRPr="00795734">
        <w:tab/>
        <w:t>Mormino EC, Kluth JT, Madison CM, Rabinovici GD, Baker SL, Miller BL, et al. Episodic memory loss is related to hippocampal-mediated beta-amyloid deposition in elderly subjects. Brain. 2009;132(Pt 5):1310-23.</w:t>
      </w:r>
      <w:bookmarkEnd w:id="44"/>
    </w:p>
    <w:p w:rsidR="00795734" w:rsidRPr="00795734" w:rsidRDefault="00795734" w:rsidP="00795734">
      <w:pPr>
        <w:pStyle w:val="EndNoteBibliography"/>
        <w:spacing w:after="0"/>
      </w:pPr>
      <w:bookmarkStart w:id="45" w:name="_ENREF_44"/>
      <w:r w:rsidRPr="00795734">
        <w:t>44.</w:t>
      </w:r>
      <w:r w:rsidRPr="00795734">
        <w:tab/>
        <w:t>Schuff N, Woerner N, Boreta L, Kornfield T, Shaw LM, Trojanowski JQ, et al. MRI of hippocampal volume loss in early Alzheimer's disease in relation to ApoE genotype and biomarkers. Brain. 2009;132(Pt 4):1067-77.</w:t>
      </w:r>
      <w:bookmarkEnd w:id="45"/>
    </w:p>
    <w:p w:rsidR="00795734" w:rsidRPr="00795734" w:rsidRDefault="00795734" w:rsidP="00795734">
      <w:pPr>
        <w:pStyle w:val="EndNoteBibliography"/>
        <w:spacing w:after="0"/>
      </w:pPr>
      <w:bookmarkStart w:id="46" w:name="_ENREF_45"/>
      <w:r w:rsidRPr="00795734">
        <w:t>45.</w:t>
      </w:r>
      <w:r w:rsidRPr="00795734">
        <w:tab/>
        <w:t>Jack CR, Jr., Knopman DS, Jagust WJ, Petersen RC, Weiner MW, Aisen PS, et al. Tracking pathophysiological processes in Alzheimer's disease: an updated hypothetical model of dynamic biomarkers. Lancet Neurol. 2013;12(2):207-16.</w:t>
      </w:r>
      <w:bookmarkEnd w:id="46"/>
    </w:p>
    <w:p w:rsidR="00795734" w:rsidRPr="00795734" w:rsidRDefault="00795734" w:rsidP="00795734">
      <w:pPr>
        <w:pStyle w:val="EndNoteBibliography"/>
        <w:spacing w:after="0"/>
      </w:pPr>
      <w:bookmarkStart w:id="47" w:name="_ENREF_46"/>
      <w:r w:rsidRPr="00795734">
        <w:t>46.</w:t>
      </w:r>
      <w:r w:rsidRPr="00795734">
        <w:tab/>
        <w:t>Jack CR, Jr., Lowe VJ, Weigand SD, Wiste HJ, Senjem ML, Knopman DS, et al. Serial PIB and MRI in normal, mild cognitive impairment and Alzheimer's disease: implications for sequence of pathological events in Alzheimer's disease. Brain. 2009;132(Pt 5):1355-65.</w:t>
      </w:r>
      <w:bookmarkEnd w:id="47"/>
    </w:p>
    <w:p w:rsidR="00795734" w:rsidRPr="00795734" w:rsidRDefault="00795734" w:rsidP="00795734">
      <w:pPr>
        <w:pStyle w:val="EndNoteBibliography"/>
        <w:spacing w:after="0"/>
      </w:pPr>
      <w:bookmarkStart w:id="48" w:name="_ENREF_47"/>
      <w:r w:rsidRPr="00795734">
        <w:t>47.</w:t>
      </w:r>
      <w:r w:rsidRPr="00795734">
        <w:tab/>
        <w:t>Jack CR, Jr., Wiste HJ, Vemuri P, Weigand SD, Senjem ML, Zeng G, et al. Brain beta-amyloid measures and magnetic resonance imaging atrophy both predict time-to-progression from mild cognitive impairment to Alzheimer's disease. Brain. 2010;133(11):3336-48.</w:t>
      </w:r>
      <w:bookmarkEnd w:id="48"/>
    </w:p>
    <w:p w:rsidR="00795734" w:rsidRPr="00795734" w:rsidRDefault="00795734" w:rsidP="00795734">
      <w:pPr>
        <w:pStyle w:val="EndNoteBibliography"/>
        <w:spacing w:after="0"/>
      </w:pPr>
      <w:bookmarkStart w:id="49" w:name="_ENREF_48"/>
      <w:r w:rsidRPr="00795734">
        <w:t>48.</w:t>
      </w:r>
      <w:r w:rsidRPr="00795734">
        <w:tab/>
        <w:t>Schott JM, Bartlett JW, Fox NC, Barnes J. Increased brain atrophy rates in cognitively normal older adults with low cerebrospinal fluid Abeta1-42. Ann Neurol. 2010;68(6):825-34.</w:t>
      </w:r>
      <w:bookmarkEnd w:id="49"/>
    </w:p>
    <w:p w:rsidR="00795734" w:rsidRPr="00795734" w:rsidRDefault="00795734" w:rsidP="00795734">
      <w:pPr>
        <w:pStyle w:val="EndNoteBibliography"/>
        <w:spacing w:after="0"/>
      </w:pPr>
      <w:bookmarkStart w:id="50" w:name="_ENREF_49"/>
      <w:r w:rsidRPr="00795734">
        <w:t>49.</w:t>
      </w:r>
      <w:r w:rsidRPr="00795734">
        <w:tab/>
        <w:t>Young AL, Oxtoby NP, Daga P, Cash DM, Fox NC, Ourselin S, et al. A data-driven model of biomarker changes in sporadic Alzheimer's disease. Brain. 2014;137(Pt 9):2564-77.</w:t>
      </w:r>
      <w:bookmarkEnd w:id="50"/>
    </w:p>
    <w:p w:rsidR="00795734" w:rsidRPr="00795734" w:rsidRDefault="00795734" w:rsidP="00795734">
      <w:pPr>
        <w:pStyle w:val="EndNoteBibliography"/>
        <w:spacing w:after="0"/>
      </w:pPr>
      <w:bookmarkStart w:id="51" w:name="_ENREF_50"/>
      <w:r w:rsidRPr="00795734">
        <w:t>50.</w:t>
      </w:r>
      <w:r w:rsidRPr="00795734">
        <w:tab/>
        <w:t>Leung KK, Bartlett JW, Barnes J, Manning EN, Ourselin S, Fox NC, et al. Cerebral atrophy in mild cognitive impairment and Alzheimer disease: rates and acceleration. Neurology. 2013;80(7):648-54.</w:t>
      </w:r>
      <w:bookmarkEnd w:id="51"/>
    </w:p>
    <w:p w:rsidR="00795734" w:rsidRPr="00795734" w:rsidRDefault="00795734" w:rsidP="00795734">
      <w:pPr>
        <w:pStyle w:val="EndNoteBibliography"/>
        <w:spacing w:after="0"/>
      </w:pPr>
      <w:bookmarkStart w:id="52" w:name="_ENREF_51"/>
      <w:r w:rsidRPr="00795734">
        <w:t>51.</w:t>
      </w:r>
      <w:r w:rsidRPr="00795734">
        <w:tab/>
        <w:t>Evans MC, Barnes J, Nielsen C, Kim LG, Clegg SL, Blair M, et al. Volume changes in Alzheimer's disease and mild cognitive impairment: cognitive associations. Eur Radiol. 2010;20(3):674-82.</w:t>
      </w:r>
      <w:bookmarkEnd w:id="52"/>
    </w:p>
    <w:p w:rsidR="00795734" w:rsidRPr="00795734" w:rsidRDefault="00795734" w:rsidP="00795734">
      <w:pPr>
        <w:pStyle w:val="EndNoteBibliography"/>
        <w:spacing w:after="0"/>
      </w:pPr>
      <w:bookmarkStart w:id="53" w:name="_ENREF_52"/>
      <w:r w:rsidRPr="00795734">
        <w:t>52.</w:t>
      </w:r>
      <w:r w:rsidRPr="00795734">
        <w:tab/>
        <w:t>Shaw LM, Vanderstichele H, Knapik-Czajka M, Clark CM, Aisen PS, Petersen RC, et al. Cerebrospinal fluid biomarker signature in Alzheimer's disease neuroimaging initiative subjects. Ann Neurol. 2009;65(4):403-13.</w:t>
      </w:r>
      <w:bookmarkEnd w:id="53"/>
    </w:p>
    <w:p w:rsidR="00795734" w:rsidRPr="00795734" w:rsidRDefault="00795734" w:rsidP="00795734">
      <w:pPr>
        <w:pStyle w:val="EndNoteBibliography"/>
        <w:spacing w:after="0"/>
      </w:pPr>
      <w:bookmarkStart w:id="54" w:name="_ENREF_53"/>
      <w:r w:rsidRPr="00795734">
        <w:t>53.</w:t>
      </w:r>
      <w:r w:rsidRPr="00795734">
        <w:tab/>
        <w:t>De Meyer G, Shapiro F, Vanderstichele H, Vanmechelen E, Engelborghs S, De Deyn PP, et al. Diagnosis-Independent Alzheimer Disease Biomarker Signature in Cognitively Normal Elderly People. Arch Neurol. 2010;67(8):949-56.</w:t>
      </w:r>
      <w:bookmarkEnd w:id="54"/>
    </w:p>
    <w:p w:rsidR="00795734" w:rsidRPr="00795734" w:rsidRDefault="00795734" w:rsidP="00795734">
      <w:pPr>
        <w:pStyle w:val="EndNoteBibliography"/>
        <w:spacing w:after="0"/>
      </w:pPr>
      <w:bookmarkStart w:id="55" w:name="_ENREF_54"/>
      <w:r w:rsidRPr="00795734">
        <w:t>54.</w:t>
      </w:r>
      <w:r w:rsidRPr="00795734">
        <w:tab/>
        <w:t>Buchhave P, Minthon L, Zetterberg H, Wallin AK, Blennow K, Hansson O. Cerebrospinal fluid levels of beta-amyloid 1-42, but not of tau, are fully changed already 5 to 10 years before the onset of Alzheimer dementia. Arch Gen Psychiatry. 2012;69(1):98-106.</w:t>
      </w:r>
      <w:bookmarkEnd w:id="55"/>
    </w:p>
    <w:p w:rsidR="00795734" w:rsidRPr="00795734" w:rsidRDefault="00795734" w:rsidP="00795734">
      <w:pPr>
        <w:pStyle w:val="EndNoteBibliography"/>
        <w:spacing w:after="0"/>
      </w:pPr>
      <w:bookmarkStart w:id="56" w:name="_ENREF_55"/>
      <w:r w:rsidRPr="00795734">
        <w:t>55.</w:t>
      </w:r>
      <w:r w:rsidRPr="00795734">
        <w:tab/>
        <w:t>Randall C, Mosconi L, de Leon M, Glodzik L. Cerebrospinal fluid biomarkers of Alzheimer's disease in healthy elderly. Frontiers in bioscience. 2013;18:1150-73.</w:t>
      </w:r>
      <w:bookmarkEnd w:id="56"/>
    </w:p>
    <w:p w:rsidR="00795734" w:rsidRPr="00795734" w:rsidRDefault="00795734" w:rsidP="00795734">
      <w:pPr>
        <w:pStyle w:val="EndNoteBibliography"/>
        <w:spacing w:after="0"/>
      </w:pPr>
      <w:bookmarkStart w:id="57" w:name="_ENREF_56"/>
      <w:r w:rsidRPr="00795734">
        <w:lastRenderedPageBreak/>
        <w:t>56.</w:t>
      </w:r>
      <w:r w:rsidRPr="00795734">
        <w:tab/>
        <w:t>Dubois B, Feldman HH, Jacova C, Hampel H, Molinuevo JL, Blennow K, et al. Advancing research diagnostic criteria for Alzheimer's disease: the IWG-2 criteria. Lancet Neurol. 2014;13(6):614-29.</w:t>
      </w:r>
      <w:bookmarkEnd w:id="57"/>
    </w:p>
    <w:p w:rsidR="00795734" w:rsidRPr="00795734" w:rsidRDefault="00795734" w:rsidP="00795734">
      <w:pPr>
        <w:pStyle w:val="EndNoteBibliography"/>
        <w:spacing w:after="0"/>
      </w:pPr>
      <w:bookmarkStart w:id="58" w:name="_ENREF_57"/>
      <w:r w:rsidRPr="00795734">
        <w:t>57.</w:t>
      </w:r>
      <w:r w:rsidRPr="00795734">
        <w:tab/>
        <w:t>Vemuri P, Wiste HJ, Weigand SD, Shaw LM, Trojanowski JQ, Weiner MW, et al. MRI and CSF biomarkers in normal, MCI, and AD subjects: diagnostic discrimination and cognitive correlations. Neurology. 2009;73(4):287-93.</w:t>
      </w:r>
      <w:bookmarkEnd w:id="58"/>
    </w:p>
    <w:p w:rsidR="00795734" w:rsidRPr="00795734" w:rsidRDefault="00795734" w:rsidP="00795734">
      <w:pPr>
        <w:pStyle w:val="EndNoteBibliography"/>
        <w:spacing w:after="0"/>
      </w:pPr>
      <w:bookmarkStart w:id="59" w:name="_ENREF_58"/>
      <w:r w:rsidRPr="00795734">
        <w:t>58.</w:t>
      </w:r>
      <w:r w:rsidRPr="00795734">
        <w:tab/>
        <w:t>Vemuri P, Wiste HJ, Weigand SD, Shaw LM, Trojanowski JQ, Weiner MW, et al. MRI and CSF biomarkers in normal, MCI, and AD subjects: predicting future clinical change. Neurology. 2009;73(4):294-301.</w:t>
      </w:r>
      <w:bookmarkEnd w:id="59"/>
    </w:p>
    <w:p w:rsidR="00795734" w:rsidRPr="00795734" w:rsidRDefault="00795734" w:rsidP="00795734">
      <w:pPr>
        <w:pStyle w:val="EndNoteBibliography"/>
        <w:spacing w:after="0"/>
      </w:pPr>
      <w:bookmarkStart w:id="60" w:name="_ENREF_59"/>
      <w:r w:rsidRPr="00795734">
        <w:t>59.</w:t>
      </w:r>
      <w:r w:rsidRPr="00795734">
        <w:tab/>
        <w:t>Cuingnet R, Gerardin E, Tessieras J, Auzias G, Lehericy S, Habert MO, et al. Automatic classification of patients with Alzheimer's disease from structural MRI: A comparison of ten methods using the ADNI database. Neuroimage. 2010;56(2):766-81.</w:t>
      </w:r>
      <w:bookmarkEnd w:id="60"/>
    </w:p>
    <w:p w:rsidR="00795734" w:rsidRPr="00795734" w:rsidRDefault="00795734" w:rsidP="00795734">
      <w:pPr>
        <w:pStyle w:val="EndNoteBibliography"/>
        <w:spacing w:after="0"/>
      </w:pPr>
      <w:bookmarkStart w:id="61" w:name="_ENREF_60"/>
      <w:r w:rsidRPr="00795734">
        <w:t>60.</w:t>
      </w:r>
      <w:r w:rsidRPr="00795734">
        <w:tab/>
        <w:t>Chen K, Ayutyanont N, Langbaum JB, Fleisher AS, Reschke C, Lee W, et al. Characterizing Alzheimer's disease using a hypometabolic convergence index. Neuroimage. 2011;56(1):52-60.</w:t>
      </w:r>
      <w:bookmarkEnd w:id="61"/>
    </w:p>
    <w:p w:rsidR="00795734" w:rsidRPr="00795734" w:rsidRDefault="00795734" w:rsidP="00795734">
      <w:pPr>
        <w:pStyle w:val="EndNoteBibliography"/>
        <w:spacing w:after="0"/>
      </w:pPr>
      <w:bookmarkStart w:id="62" w:name="_ENREF_61"/>
      <w:r w:rsidRPr="00795734">
        <w:t>61.</w:t>
      </w:r>
      <w:r w:rsidRPr="00795734">
        <w:tab/>
        <w:t>Zhang D, Wang Y, Zhou L, Yuan H, Shen D. Multimodal classification of Alzheimer's disease and mild cognitive impairment. Neuroimage. 2011;55(3):856-67.</w:t>
      </w:r>
      <w:bookmarkEnd w:id="62"/>
    </w:p>
    <w:p w:rsidR="00795734" w:rsidRPr="00795734" w:rsidRDefault="00795734" w:rsidP="00795734">
      <w:pPr>
        <w:pStyle w:val="EndNoteBibliography"/>
        <w:spacing w:after="0"/>
      </w:pPr>
      <w:bookmarkStart w:id="63" w:name="_ENREF_62"/>
      <w:r w:rsidRPr="00795734">
        <w:t>62.</w:t>
      </w:r>
      <w:r w:rsidRPr="00795734">
        <w:tab/>
        <w:t>Zhang D, Shen D. Multi-modal multi-task learning for joint prediction of multiple regression and classification variables in Alzheimer's disease. Neuroimage. 2012;59(2):895-907.</w:t>
      </w:r>
      <w:bookmarkEnd w:id="63"/>
    </w:p>
    <w:p w:rsidR="00795734" w:rsidRPr="00795734" w:rsidRDefault="00795734" w:rsidP="00795734">
      <w:pPr>
        <w:pStyle w:val="EndNoteBibliography"/>
        <w:spacing w:after="0"/>
      </w:pPr>
      <w:bookmarkStart w:id="64" w:name="_ENREF_63"/>
      <w:r w:rsidRPr="00795734">
        <w:t>63.</w:t>
      </w:r>
      <w:r w:rsidRPr="00795734">
        <w:tab/>
        <w:t>Potkin SG, Guffanti G, Lakatos A, Turner JA, Kruggel F, Fallon JH, et al. Hippocampal atrophy as a quantitative trait in a genome-wide association study identifying novel susceptibility genes for Alzheimer's disease. PLoS One. 2009;4(8):e6501.</w:t>
      </w:r>
      <w:bookmarkEnd w:id="64"/>
    </w:p>
    <w:p w:rsidR="00795734" w:rsidRPr="00795734" w:rsidRDefault="00795734" w:rsidP="00795734">
      <w:pPr>
        <w:pStyle w:val="EndNoteBibliography"/>
        <w:spacing w:after="0"/>
      </w:pPr>
      <w:bookmarkStart w:id="65" w:name="_ENREF_64"/>
      <w:r w:rsidRPr="00795734">
        <w:t>64.</w:t>
      </w:r>
      <w:r w:rsidRPr="00795734">
        <w:tab/>
        <w:t>Han MR, Schellenberg GD, Wang LS. Genome-wide association reveals genetic effects on human Abeta42 and tau protein levels in cerebrospinal fluids: a case control study. BMC Neurol. 2010;10:90.</w:t>
      </w:r>
      <w:bookmarkEnd w:id="65"/>
    </w:p>
    <w:p w:rsidR="00795734" w:rsidRPr="00795734" w:rsidRDefault="00795734" w:rsidP="00795734">
      <w:pPr>
        <w:pStyle w:val="EndNoteBibliography"/>
        <w:spacing w:after="0"/>
      </w:pPr>
      <w:bookmarkStart w:id="66" w:name="_ENREF_65"/>
      <w:r w:rsidRPr="00795734">
        <w:t>65.</w:t>
      </w:r>
      <w:r w:rsidRPr="00795734">
        <w:tab/>
        <w:t>Shen L, Kim S, Risacher SL, Nho K, Swaminathan S, West JD, et al. Whole genome association study of brain-wide imaging phenotypes for identifying quantitative trait loci in MCI and AD: A study of the ADNI cohort. Neuroimage. 2010;53(3):1051-63.</w:t>
      </w:r>
      <w:bookmarkEnd w:id="66"/>
    </w:p>
    <w:p w:rsidR="00795734" w:rsidRPr="00795734" w:rsidRDefault="00795734" w:rsidP="00795734">
      <w:pPr>
        <w:pStyle w:val="EndNoteBibliography"/>
        <w:spacing w:after="0"/>
      </w:pPr>
      <w:bookmarkStart w:id="67" w:name="_ENREF_66"/>
      <w:r w:rsidRPr="00795734">
        <w:t>66.</w:t>
      </w:r>
      <w:r w:rsidRPr="00795734">
        <w:tab/>
        <w:t>Stein JL, Hua X, Lee S, Ho AJ, Leow AD, Toga AW, et al. Voxelwise genome-wide association study (vGWAS). Neuroimage. 2010;53(3):1160-74.</w:t>
      </w:r>
      <w:bookmarkEnd w:id="67"/>
    </w:p>
    <w:p w:rsidR="00795734" w:rsidRPr="00795734" w:rsidRDefault="00795734" w:rsidP="00795734">
      <w:pPr>
        <w:pStyle w:val="EndNoteBibliography"/>
        <w:spacing w:after="0"/>
      </w:pPr>
      <w:bookmarkStart w:id="68" w:name="_ENREF_67"/>
      <w:r w:rsidRPr="00795734">
        <w:t>67.</w:t>
      </w:r>
      <w:r w:rsidRPr="00795734">
        <w:tab/>
        <w:t>Furney SJ, Simmons A, Breen G, Pedroso I, Lunnon K, Proitsi P, et al. Genome-wide association with MRI atrophy measures as a quantitative trait locus for Alzheimer's disease. Mol Psychiatry. 2010;Epub ahead of print.</w:t>
      </w:r>
      <w:bookmarkEnd w:id="68"/>
    </w:p>
    <w:p w:rsidR="00795734" w:rsidRPr="00795734" w:rsidRDefault="00795734" w:rsidP="00795734">
      <w:pPr>
        <w:pStyle w:val="EndNoteBibliography"/>
        <w:spacing w:after="0"/>
      </w:pPr>
      <w:bookmarkStart w:id="69" w:name="_ENREF_68"/>
      <w:r w:rsidRPr="00795734">
        <w:t>68.</w:t>
      </w:r>
      <w:r w:rsidRPr="00795734">
        <w:tab/>
        <w:t>Lakatos A, Derbeneva O, Younes D, Keator D, Bakken T, Lvova M, et al. Association between mitochondrial DNA variations and Alzheimer's disease in the ADNI cohort. Neurobiol Aging. 2010;31(8):1355-63.</w:t>
      </w:r>
      <w:bookmarkEnd w:id="69"/>
    </w:p>
    <w:p w:rsidR="00795734" w:rsidRPr="00795734" w:rsidRDefault="00795734" w:rsidP="00795734">
      <w:pPr>
        <w:pStyle w:val="EndNoteBibliography"/>
        <w:spacing w:after="0"/>
      </w:pPr>
      <w:bookmarkStart w:id="70" w:name="_ENREF_69"/>
      <w:r w:rsidRPr="00795734">
        <w:t>69.</w:t>
      </w:r>
      <w:r w:rsidRPr="00795734">
        <w:tab/>
        <w:t>Swaminathan S, Huentelman MJ, Corneveaux JJ, Myers AJ, Faber KM, Foroud T, et al. Analysis of copy number variation in Alzheimer's disease in a cohort of clinically characterized and neuropathologically verified individuals. PLoS One. 2012;7(12):e50640.</w:t>
      </w:r>
      <w:bookmarkEnd w:id="70"/>
    </w:p>
    <w:p w:rsidR="00795734" w:rsidRPr="00795734" w:rsidRDefault="00795734" w:rsidP="00795734">
      <w:pPr>
        <w:pStyle w:val="EndNoteBibliography"/>
        <w:spacing w:after="0"/>
      </w:pPr>
      <w:bookmarkStart w:id="71" w:name="_ENREF_70"/>
      <w:r w:rsidRPr="00795734">
        <w:t>70.</w:t>
      </w:r>
      <w:r w:rsidRPr="00795734">
        <w:tab/>
        <w:t>Ramanan VK, Kim S, Holohan K, Shen L, Nho K, Risacher SL, et al. Genome-wide pathway analysis of memory impairment in the Alzheimer's Disease Neuroimaging Initiative (ADNI) cohort implicates gene candidates, canonical pathways, and networks. Brain Imaging Behav. 2012.</w:t>
      </w:r>
      <w:bookmarkEnd w:id="71"/>
    </w:p>
    <w:p w:rsidR="00795734" w:rsidRPr="00795734" w:rsidRDefault="00795734" w:rsidP="00795734">
      <w:pPr>
        <w:pStyle w:val="EndNoteBibliography"/>
        <w:spacing w:after="0"/>
      </w:pPr>
      <w:bookmarkStart w:id="72" w:name="_ENREF_71"/>
      <w:r w:rsidRPr="00795734">
        <w:t>71.</w:t>
      </w:r>
      <w:r w:rsidRPr="00795734">
        <w:tab/>
        <w:t>Rajagopalan P, Hibar DP, Thompson PM. TREM2 and neurodegenerative disease. N Engl J Med. 2013;369(16):1565-7.</w:t>
      </w:r>
      <w:bookmarkEnd w:id="72"/>
    </w:p>
    <w:p w:rsidR="00795734" w:rsidRPr="00795734" w:rsidRDefault="00795734" w:rsidP="00795734">
      <w:pPr>
        <w:pStyle w:val="EndNoteBibliography"/>
        <w:spacing w:after="0"/>
      </w:pPr>
      <w:bookmarkStart w:id="73" w:name="_ENREF_72"/>
      <w:r w:rsidRPr="00795734">
        <w:t>72.</w:t>
      </w:r>
      <w:r w:rsidRPr="00795734">
        <w:tab/>
        <w:t>Jahanshad N, Rajagopalan P, Hua X, Hibar DP, Nir TM, Toga AW, et al. Genome-wide scan of healthy human connectome discovers SPON1 gene variant influencing dementia severity. Proc Natl Acad Sci U S A. 2013;110(12):4768-73.</w:t>
      </w:r>
      <w:bookmarkEnd w:id="73"/>
    </w:p>
    <w:p w:rsidR="00795734" w:rsidRPr="00795734" w:rsidRDefault="00795734" w:rsidP="00795734">
      <w:pPr>
        <w:pStyle w:val="EndNoteBibliography"/>
        <w:spacing w:after="0"/>
      </w:pPr>
      <w:bookmarkStart w:id="74" w:name="_ENREF_73"/>
      <w:r w:rsidRPr="00795734">
        <w:t>73.</w:t>
      </w:r>
      <w:r w:rsidRPr="00795734">
        <w:tab/>
        <w:t>Nho K, Corneveaux JJ, Kim S, Lin H, Risacher SL, Shen L, et al. Whole-exome sequencing and imaging genetics identify functional variants for rate of change in hippocampal volume in mild cognitive impairment. Mol Psychiatry. 2013;18(7):781-7.</w:t>
      </w:r>
      <w:bookmarkEnd w:id="74"/>
    </w:p>
    <w:p w:rsidR="00795734" w:rsidRPr="00795734" w:rsidRDefault="00795734" w:rsidP="00795734">
      <w:pPr>
        <w:pStyle w:val="EndNoteBibliography"/>
        <w:spacing w:after="0"/>
      </w:pPr>
      <w:bookmarkStart w:id="75" w:name="_ENREF_74"/>
      <w:r w:rsidRPr="00795734">
        <w:lastRenderedPageBreak/>
        <w:t>74.</w:t>
      </w:r>
      <w:r w:rsidRPr="00795734">
        <w:tab/>
        <w:t>Risacher SL, Kim S, Shen L, Nho K, Foroud T, Green RC, et al. The role of apolipoprotein E (APOE) genotype in early mild cognitive impairment (E-MCI). Frontiers in aging neuroscience. 2013;5:11.</w:t>
      </w:r>
      <w:bookmarkEnd w:id="75"/>
    </w:p>
    <w:p w:rsidR="00795734" w:rsidRPr="00795734" w:rsidRDefault="00795734" w:rsidP="00795734">
      <w:pPr>
        <w:pStyle w:val="EndNoteBibliography"/>
        <w:spacing w:after="0"/>
      </w:pPr>
      <w:bookmarkStart w:id="76" w:name="_ENREF_75"/>
      <w:r w:rsidRPr="00795734">
        <w:t>75.</w:t>
      </w:r>
      <w:r w:rsidRPr="00795734">
        <w:tab/>
        <w:t>Kim S, Swaminathan S, Inlow M, Risacher SL, Nho K, Shen L, et al. Influence of genetic variation on plasma protein levels in older adults using a multi-analyte panel. PLoS One. 2013;8(7):e70269.</w:t>
      </w:r>
      <w:bookmarkEnd w:id="76"/>
    </w:p>
    <w:p w:rsidR="00795734" w:rsidRPr="00795734" w:rsidRDefault="00795734" w:rsidP="00795734">
      <w:pPr>
        <w:pStyle w:val="EndNoteBibliography"/>
        <w:spacing w:after="0"/>
      </w:pPr>
      <w:bookmarkStart w:id="77" w:name="_ENREF_76"/>
      <w:r w:rsidRPr="00795734">
        <w:t>76.</w:t>
      </w:r>
      <w:r w:rsidRPr="00795734">
        <w:tab/>
        <w:t>Ramanan VK, Risacher SL, Nho K, Kim S, Swaminathan S, Shen L, et al. APOE and BCHE as modulators of cerebral amyloid deposition: a florbetapir PET genome-wide association study. Mol Psychiatry. 2013.</w:t>
      </w:r>
      <w:bookmarkEnd w:id="77"/>
    </w:p>
    <w:p w:rsidR="00795734" w:rsidRPr="00795734" w:rsidRDefault="00795734" w:rsidP="00795734">
      <w:pPr>
        <w:pStyle w:val="EndNoteBibliography"/>
        <w:spacing w:after="0"/>
      </w:pPr>
      <w:bookmarkStart w:id="78" w:name="_ENREF_77"/>
      <w:r w:rsidRPr="00795734">
        <w:t>77.</w:t>
      </w:r>
      <w:r w:rsidRPr="00795734">
        <w:tab/>
        <w:t>Hollingworth P, Harold D, Sims R, Gerrish A, Lambert JC, Carrasquillo MM, et al. Common variants at ABCA7, MS4A6A/MS4A4E, EPHA1, CD33 and CD2AP are associated with Alzheimer's disease. Nat Genet. 2011;43(5):429-35.</w:t>
      </w:r>
      <w:bookmarkEnd w:id="78"/>
    </w:p>
    <w:p w:rsidR="00795734" w:rsidRPr="00795734" w:rsidRDefault="00795734" w:rsidP="00795734">
      <w:pPr>
        <w:pStyle w:val="EndNoteBibliography"/>
        <w:spacing w:after="0"/>
      </w:pPr>
      <w:bookmarkStart w:id="79" w:name="_ENREF_78"/>
      <w:r w:rsidRPr="00795734">
        <w:t>78.</w:t>
      </w:r>
      <w:r w:rsidRPr="00795734">
        <w:tab/>
        <w:t>Naj AC, Jun G, Beecham GW, Wang LS, Vardarajan BN, Buros J, et al. Common variants at MS4A4/MS4A6E, CD2AP, CD33 and EPHA1 are associated with late-onset Alzheimer's disease. Nat Genet. 2011;43(5):436-41.</w:t>
      </w:r>
      <w:bookmarkEnd w:id="79"/>
    </w:p>
    <w:p w:rsidR="00795734" w:rsidRPr="00795734" w:rsidRDefault="00795734" w:rsidP="00795734">
      <w:pPr>
        <w:pStyle w:val="EndNoteBibliography"/>
        <w:spacing w:after="0"/>
      </w:pPr>
      <w:bookmarkStart w:id="80" w:name="_ENREF_79"/>
      <w:r w:rsidRPr="00795734">
        <w:t>79.</w:t>
      </w:r>
      <w:r w:rsidRPr="00795734">
        <w:tab/>
        <w:t>Karch CM, Goate AM. Alzheimer's Disease Risk Genes and Mechanisms of Disease Pathogenesis. Biol Psychiatry. 2014.</w:t>
      </w:r>
      <w:bookmarkEnd w:id="80"/>
    </w:p>
    <w:p w:rsidR="00795734" w:rsidRPr="00795734" w:rsidRDefault="00795734" w:rsidP="00795734">
      <w:pPr>
        <w:pStyle w:val="EndNoteBibliography"/>
        <w:spacing w:after="0"/>
      </w:pPr>
      <w:bookmarkStart w:id="81" w:name="_ENREF_80"/>
      <w:r w:rsidRPr="00795734">
        <w:t>80.</w:t>
      </w:r>
      <w:r w:rsidRPr="00795734">
        <w:tab/>
        <w:t>Stein JL, Medland SE, Vasquez AA, Hibar DP, Senstad RE, Winkler AM, et al. Identification of common variants associated with human hippocampal and intracranial volumes. Nat Genet. 2012;44(5):552-61.</w:t>
      </w:r>
      <w:bookmarkEnd w:id="81"/>
    </w:p>
    <w:p w:rsidR="00795734" w:rsidRPr="00795734" w:rsidRDefault="00795734" w:rsidP="00795734">
      <w:pPr>
        <w:pStyle w:val="EndNoteBibliography"/>
        <w:spacing w:after="0"/>
      </w:pPr>
      <w:bookmarkStart w:id="82" w:name="_ENREF_81"/>
      <w:r w:rsidRPr="00795734">
        <w:t>81.</w:t>
      </w:r>
      <w:r w:rsidRPr="00795734">
        <w:tab/>
        <w:t>Bis JC, DeCarli C, Smith AV, van der Lijn F, Crivello F, Fornage M, et al. Common variants at 12q14 and 12q24 are associated with hippocampal volume. Nat Genet. 2012;44(5):545-51.</w:t>
      </w:r>
      <w:bookmarkEnd w:id="82"/>
    </w:p>
    <w:p w:rsidR="00795734" w:rsidRPr="00795734" w:rsidRDefault="00795734" w:rsidP="00795734">
      <w:pPr>
        <w:pStyle w:val="EndNoteBibliography"/>
        <w:spacing w:after="0"/>
      </w:pPr>
      <w:bookmarkStart w:id="83" w:name="_ENREF_82"/>
      <w:r w:rsidRPr="00795734">
        <w:t>82.</w:t>
      </w:r>
      <w:r w:rsidRPr="00795734">
        <w:tab/>
        <w:t>Rhinn H, Fujita R, Qiang L, Cheng R, Lee JH, Abeliovich A. Integrative genomics identifies APOE epsilon4 effectors in Alzheimer's disease. Nature. 2013;500(7460):45-50.</w:t>
      </w:r>
      <w:bookmarkEnd w:id="83"/>
    </w:p>
    <w:p w:rsidR="00795734" w:rsidRPr="00795734" w:rsidRDefault="00795734" w:rsidP="00795734">
      <w:pPr>
        <w:pStyle w:val="EndNoteBibliography"/>
        <w:spacing w:after="0"/>
      </w:pPr>
      <w:bookmarkStart w:id="84" w:name="_ENREF_83"/>
      <w:r w:rsidRPr="00795734">
        <w:t>83.</w:t>
      </w:r>
      <w:r w:rsidRPr="00795734">
        <w:tab/>
        <w:t>Lambert JC, Ibrahim-Verbaas CA, Harold D, Naj AC, Sims R, Bellenguez C, et al. Meta-analysis of 74,046 individuals identifies 11 new susceptibility loci for Alzheimer's disease. Nat Genet. 2013;45(12):1452-8.</w:t>
      </w:r>
      <w:bookmarkEnd w:id="84"/>
    </w:p>
    <w:p w:rsidR="00795734" w:rsidRPr="00795734" w:rsidRDefault="00795734" w:rsidP="00795734">
      <w:pPr>
        <w:pStyle w:val="EndNoteBibliography"/>
        <w:spacing w:after="0"/>
      </w:pPr>
      <w:bookmarkStart w:id="85" w:name="_ENREF_84"/>
      <w:r w:rsidRPr="00795734">
        <w:t>84.</w:t>
      </w:r>
      <w:r w:rsidRPr="00795734">
        <w:tab/>
        <w:t>Carrillo MC, Bain LJ, Frisoni GB, Weiner MW. Worldwide Alzheimer's disease neuroimaging initiative. Alzheimers Dement. 2012;8(4):337-42.</w:t>
      </w:r>
      <w:bookmarkEnd w:id="85"/>
    </w:p>
    <w:p w:rsidR="00795734" w:rsidRPr="00795734" w:rsidRDefault="00795734" w:rsidP="00795734">
      <w:pPr>
        <w:pStyle w:val="EndNoteBibliography"/>
        <w:spacing w:after="0"/>
      </w:pPr>
      <w:bookmarkStart w:id="86" w:name="_ENREF_85"/>
      <w:r w:rsidRPr="00795734">
        <w:t>85.</w:t>
      </w:r>
      <w:r w:rsidRPr="00795734">
        <w:tab/>
        <w:t>Boccardi M, Bocchetta M, Ganzola R, Robitaille N, Redolfi A, Duchesne S, et al. Operationalizing protocol differences for EADC-ADNI manual hippocampal segmentation. Alzheimers Dement. 2013.</w:t>
      </w:r>
      <w:bookmarkEnd w:id="86"/>
    </w:p>
    <w:p w:rsidR="00795734" w:rsidRPr="00795734" w:rsidRDefault="00795734" w:rsidP="00795734">
      <w:pPr>
        <w:pStyle w:val="EndNoteBibliography"/>
        <w:spacing w:after="0"/>
      </w:pPr>
      <w:bookmarkStart w:id="87" w:name="_ENREF_86"/>
      <w:r w:rsidRPr="00795734">
        <w:t>86.</w:t>
      </w:r>
      <w:r w:rsidRPr="00795734">
        <w:tab/>
        <w:t>Frisoni GB. Alzheimer's disease neuroimaging Initiative in Europe. Alzheimers Dement. 2010;6(3):280-5.</w:t>
      </w:r>
      <w:bookmarkEnd w:id="87"/>
    </w:p>
    <w:p w:rsidR="00795734" w:rsidRPr="00795734" w:rsidRDefault="00795734" w:rsidP="00795734">
      <w:pPr>
        <w:pStyle w:val="EndNoteBibliography"/>
        <w:spacing w:after="0"/>
      </w:pPr>
      <w:bookmarkStart w:id="88" w:name="_ENREF_87"/>
      <w:r w:rsidRPr="00795734">
        <w:t>87.</w:t>
      </w:r>
      <w:r w:rsidRPr="00795734">
        <w:tab/>
        <w:t>Frisoni GB, Jack CR. Harmonization of magnetic resonance-based manual hippocampal segmentation: a mandatory step for wide clinical use. Alzheimers Dement. 2011;7(2):171-4.</w:t>
      </w:r>
      <w:bookmarkEnd w:id="88"/>
    </w:p>
    <w:p w:rsidR="00795734" w:rsidRPr="00795734" w:rsidRDefault="00795734" w:rsidP="00795734">
      <w:pPr>
        <w:pStyle w:val="EndNoteBibliography"/>
        <w:spacing w:after="0"/>
      </w:pPr>
      <w:bookmarkStart w:id="89" w:name="_ENREF_88"/>
      <w:r w:rsidRPr="00795734">
        <w:t>88.</w:t>
      </w:r>
      <w:r w:rsidRPr="00795734">
        <w:tab/>
        <w:t>Ellis KA, Rowe CC, Villemagne VL, Martins RN, Masters CL, Salvado O, et al. Addressing population aging and Alzheimer's disease through the Australian imaging biomarkers and lifestyle study: collaboration with the Alzheimer's Disease Neuroimaging Initiative. Alzheimers Dement. 2010;6(3):291-6.</w:t>
      </w:r>
      <w:bookmarkEnd w:id="89"/>
    </w:p>
    <w:p w:rsidR="00795734" w:rsidRPr="00795734" w:rsidRDefault="00795734" w:rsidP="00795734">
      <w:pPr>
        <w:pStyle w:val="EndNoteBibliography"/>
        <w:spacing w:after="0"/>
      </w:pPr>
      <w:bookmarkStart w:id="90" w:name="_ENREF_89"/>
      <w:r w:rsidRPr="00795734">
        <w:t>89.</w:t>
      </w:r>
      <w:r w:rsidRPr="00795734">
        <w:tab/>
        <w:t>Doecke JD, Laws SM, Faux NG, Wilson W, Burnham SC, Lam CP, et al. Blood-based protein biomarkers for diagnosis of Alzheimer disease. Arch Neurol. 2012;69(10):1318-25.</w:t>
      </w:r>
      <w:bookmarkEnd w:id="90"/>
    </w:p>
    <w:p w:rsidR="00795734" w:rsidRPr="00795734" w:rsidRDefault="00795734" w:rsidP="00795734">
      <w:pPr>
        <w:pStyle w:val="EndNoteBibliography"/>
        <w:spacing w:after="0"/>
      </w:pPr>
      <w:bookmarkStart w:id="91" w:name="_ENREF_90"/>
      <w:r w:rsidRPr="00795734">
        <w:t>90.</w:t>
      </w:r>
      <w:r w:rsidRPr="00795734">
        <w:tab/>
        <w:t>Arai H, Okamura N, Furukawa K, Kudo Y. Geriatric medicine, Japanese Alzheimer's disease neuroimaging initiative and biomarker development. Tohoku J Exp Med. 2010;221(2):87-95.</w:t>
      </w:r>
      <w:bookmarkEnd w:id="91"/>
    </w:p>
    <w:p w:rsidR="00795734" w:rsidRPr="00795734" w:rsidRDefault="00795734" w:rsidP="00795734">
      <w:pPr>
        <w:pStyle w:val="EndNoteBibliography"/>
        <w:spacing w:after="0"/>
      </w:pPr>
      <w:bookmarkStart w:id="92" w:name="_ENREF_91"/>
      <w:r w:rsidRPr="00795734">
        <w:t>91.</w:t>
      </w:r>
      <w:r w:rsidRPr="00795734">
        <w:tab/>
        <w:t>Yaffe K, Vittinghoff E, Lindquist K, Barnes D, Covinsky KE, Neylan T, et al. Posttraumatic stress disorder and risk of dementia among US veterans. Archives of general psychiatry. 2010;67(6):608-13.</w:t>
      </w:r>
      <w:bookmarkEnd w:id="92"/>
    </w:p>
    <w:p w:rsidR="00795734" w:rsidRPr="00795734" w:rsidRDefault="00795734" w:rsidP="00795734">
      <w:pPr>
        <w:pStyle w:val="EndNoteBibliography"/>
        <w:spacing w:after="0"/>
      </w:pPr>
      <w:bookmarkStart w:id="93" w:name="_ENREF_92"/>
      <w:r w:rsidRPr="00795734">
        <w:t>92.</w:t>
      </w:r>
      <w:r w:rsidRPr="00795734">
        <w:tab/>
        <w:t>Fleminger S, Oliver DL, Lovestone S, Rabe-Hesketh S, Giora A. Head injury as a risk factor for Alzheimer's disease: the evidence 10 years on; a partial replication. J Neurol Neurosurg Psychiatry. 2003;74(7):857-62.</w:t>
      </w:r>
      <w:bookmarkEnd w:id="93"/>
    </w:p>
    <w:p w:rsidR="00795734" w:rsidRPr="00795734" w:rsidRDefault="00795734" w:rsidP="00795734">
      <w:pPr>
        <w:pStyle w:val="EndNoteBibliography"/>
        <w:spacing w:after="0"/>
      </w:pPr>
      <w:bookmarkStart w:id="94" w:name="_ENREF_93"/>
      <w:r w:rsidRPr="00795734">
        <w:lastRenderedPageBreak/>
        <w:t>93.</w:t>
      </w:r>
      <w:r w:rsidRPr="00795734">
        <w:tab/>
        <w:t>Qureshi SU, Kimbrell T, Pyne JM, Magruder KM, Hudson TJ, Petersen NJ, et al. Greater prevalence and incidence of dementia in older veterans with posttraumatic stress disorder. J Am Geriatr Soc. 2010;58(9):1627-33.</w:t>
      </w:r>
      <w:bookmarkEnd w:id="94"/>
    </w:p>
    <w:p w:rsidR="00795734" w:rsidRPr="00795734" w:rsidRDefault="00795734" w:rsidP="00795734">
      <w:pPr>
        <w:pStyle w:val="EndNoteBibliography"/>
        <w:spacing w:after="0"/>
      </w:pPr>
      <w:bookmarkStart w:id="95" w:name="_ENREF_94"/>
      <w:r w:rsidRPr="00795734">
        <w:t>94.</w:t>
      </w:r>
      <w:r w:rsidRPr="00795734">
        <w:tab/>
        <w:t>Weiner MW, Veitch DP, Hayes J, Neylan T, Grafman J, Aisen PS, et al. Effects of traumatic brain injury and posttraumatic stress disorder on Alzheimer's disease in veterans, using the Alzheimer's Disease Neuroimaging Initiative. Alzheimers Dement. 2014;10(3 Suppl):S226-35.</w:t>
      </w:r>
      <w:bookmarkEnd w:id="95"/>
    </w:p>
    <w:p w:rsidR="00795734" w:rsidRPr="00795734" w:rsidRDefault="00795734" w:rsidP="00795734">
      <w:pPr>
        <w:pStyle w:val="EndNoteBibliography"/>
        <w:spacing w:after="0"/>
      </w:pPr>
      <w:bookmarkStart w:id="96" w:name="_ENREF_95"/>
      <w:r w:rsidRPr="00795734">
        <w:t>95.</w:t>
      </w:r>
      <w:r w:rsidRPr="00795734">
        <w:tab/>
        <w:t>Kang JH, Irwin DJ, Chen-Plotkin AS, Siderowf A, Caspell C, Coffey CS, et al. Association of cerebrospinal fluid beta-amyloid 1-42, T-tau, P-tau181, and alpha-synuclein levels with clinical features of drug-naive patients with early Parkinson disease. JAMA Neurol. 2013;70(10):1277-87.</w:t>
      </w:r>
      <w:bookmarkEnd w:id="96"/>
    </w:p>
    <w:p w:rsidR="00795734" w:rsidRPr="00795734" w:rsidRDefault="00795734" w:rsidP="00795734">
      <w:pPr>
        <w:pStyle w:val="EndNoteBibliography"/>
        <w:spacing w:after="0"/>
      </w:pPr>
      <w:bookmarkStart w:id="97" w:name="_ENREF_96"/>
      <w:r w:rsidRPr="00795734">
        <w:t>96.</w:t>
      </w:r>
      <w:r w:rsidRPr="00795734">
        <w:tab/>
        <w:t>Ness S, Rafii M, Aisen P, Krams M, Silverman W, Manji H. Down's syndrome and Alzheimer's disease: towards secondary prevention. Nature reviews Drug discovery. 2012;11(9):655-6.</w:t>
      </w:r>
      <w:bookmarkEnd w:id="97"/>
    </w:p>
    <w:p w:rsidR="00795734" w:rsidRPr="00795734" w:rsidRDefault="00795734" w:rsidP="00795734">
      <w:pPr>
        <w:pStyle w:val="EndNoteBibliography"/>
        <w:spacing w:after="0"/>
      </w:pPr>
      <w:bookmarkStart w:id="98" w:name="_ENREF_97"/>
      <w:r w:rsidRPr="00795734">
        <w:t>97.</w:t>
      </w:r>
      <w:r w:rsidRPr="00795734">
        <w:tab/>
        <w:t>Villemagne VL, Okamura N. In vivo tau imaging: obstacles and progress. Alzheimers Dement. 2014;10(3 Suppl):S254-64.</w:t>
      </w:r>
      <w:bookmarkEnd w:id="98"/>
    </w:p>
    <w:p w:rsidR="00795734" w:rsidRPr="00795734" w:rsidRDefault="00795734" w:rsidP="00795734">
      <w:pPr>
        <w:pStyle w:val="EndNoteBibliography"/>
        <w:spacing w:after="0"/>
      </w:pPr>
      <w:bookmarkStart w:id="99" w:name="_ENREF_98"/>
      <w:r w:rsidRPr="00795734">
        <w:t>98.</w:t>
      </w:r>
      <w:r w:rsidRPr="00795734">
        <w:tab/>
        <w:t>Shin J, Lee SY, Kim SH, Kim YB, Cho SJ. Multitracer PET imaging of amyloid plaques and neurofibrillary tangles in Alzheimer's disease. Neuroimage. 2008;43(2):236-44.</w:t>
      </w:r>
      <w:bookmarkEnd w:id="99"/>
    </w:p>
    <w:p w:rsidR="00795734" w:rsidRPr="00795734" w:rsidRDefault="00795734" w:rsidP="00795734">
      <w:pPr>
        <w:pStyle w:val="EndNoteBibliography"/>
        <w:spacing w:after="0"/>
      </w:pPr>
      <w:bookmarkStart w:id="100" w:name="_ENREF_99"/>
      <w:r w:rsidRPr="00795734">
        <w:t>99.</w:t>
      </w:r>
      <w:r w:rsidRPr="00795734">
        <w:tab/>
        <w:t>Fodero-Tavoletti MT, Furumoto S, Taylor L, McLean CA, Mulligan RS, Birchall I, et al. Assessing THK523 selectivity for tau deposits in Alzheimer's disease and non-Alzheimer's disease tauopathies. Alzheimers Res Ther. 2014;6(1):11.</w:t>
      </w:r>
      <w:bookmarkEnd w:id="100"/>
    </w:p>
    <w:p w:rsidR="00795734" w:rsidRPr="00795734" w:rsidRDefault="00795734" w:rsidP="00795734">
      <w:pPr>
        <w:pStyle w:val="EndNoteBibliography"/>
        <w:spacing w:after="0"/>
      </w:pPr>
      <w:bookmarkStart w:id="101" w:name="_ENREF_100"/>
      <w:r w:rsidRPr="00795734">
        <w:t>100.</w:t>
      </w:r>
      <w:r w:rsidRPr="00795734">
        <w:tab/>
        <w:t>Okamura N, Furumoto S, Harada R, Tago T, Yoshikawa T, Fodero-Tavoletti M, et al. Novel 18F-labeled arylquinoline derivatives for noninvasive imaging of tau pathology in Alzheimer disease. J Nucl Med. 2013;54(8):1420-7.</w:t>
      </w:r>
      <w:bookmarkEnd w:id="101"/>
    </w:p>
    <w:p w:rsidR="00795734" w:rsidRPr="00795734" w:rsidRDefault="00795734" w:rsidP="00795734">
      <w:pPr>
        <w:pStyle w:val="EndNoteBibliography"/>
        <w:spacing w:after="0"/>
      </w:pPr>
      <w:bookmarkStart w:id="102" w:name="_ENREF_101"/>
      <w:r w:rsidRPr="00795734">
        <w:t>101.</w:t>
      </w:r>
      <w:r w:rsidRPr="00795734">
        <w:tab/>
        <w:t>Okamura N, Furumoto S, Fodero-Tavoletti MT, Mulligan RS, Harada R, Yates P, et al. Non-invasive assessment of Alzheimer's disease neurofibrillary pathology using 18F-THK5105 PET. Brain. 2014;137(Pt 6):1762-71.</w:t>
      </w:r>
      <w:bookmarkEnd w:id="102"/>
    </w:p>
    <w:p w:rsidR="00795734" w:rsidRPr="00795734" w:rsidRDefault="00795734" w:rsidP="00795734">
      <w:pPr>
        <w:pStyle w:val="EndNoteBibliography"/>
        <w:spacing w:after="0"/>
      </w:pPr>
      <w:bookmarkStart w:id="103" w:name="_ENREF_102"/>
      <w:r w:rsidRPr="00795734">
        <w:t>102.</w:t>
      </w:r>
      <w:r w:rsidRPr="00795734">
        <w:tab/>
        <w:t>Chien DT, Bahri S, Szardenings AK, Walsh JC, Mu F, Su MY, et al. Early clinical PET imaging results with the novel PHF-tau radioligand [F-18]-T807. J Alzheimers Dis. 2013;34(2):457-68.</w:t>
      </w:r>
      <w:bookmarkEnd w:id="103"/>
    </w:p>
    <w:p w:rsidR="00795734" w:rsidRPr="00795734" w:rsidRDefault="00795734" w:rsidP="00795734">
      <w:pPr>
        <w:pStyle w:val="EndNoteBibliography"/>
        <w:spacing w:after="0"/>
      </w:pPr>
      <w:bookmarkStart w:id="104" w:name="_ENREF_103"/>
      <w:r w:rsidRPr="00795734">
        <w:t>103.</w:t>
      </w:r>
      <w:r w:rsidRPr="00795734">
        <w:tab/>
        <w:t>Chien DT, Szardenings AK, Bahri S, Walsh JC, Mu F, Xia C, et al. Early clinical PET imaging results with the novel PHF-tau radioligand [F18]-T808. J Alzheimers Dis. 2014;38(1):171-84.</w:t>
      </w:r>
      <w:bookmarkEnd w:id="104"/>
    </w:p>
    <w:p w:rsidR="00795734" w:rsidRPr="00795734" w:rsidRDefault="00795734" w:rsidP="00795734">
      <w:pPr>
        <w:pStyle w:val="EndNoteBibliography"/>
        <w:spacing w:after="0"/>
      </w:pPr>
      <w:bookmarkStart w:id="105" w:name="_ENREF_104"/>
      <w:r w:rsidRPr="00795734">
        <w:t>104.</w:t>
      </w:r>
      <w:r w:rsidRPr="00795734">
        <w:tab/>
        <w:t>Maruyama M, Shimada H, Suhara T, Shinotoh H, Ji B, Maeda J, et al. Imaging of tau pathology in a tauopathy mouse model and in Alzheimer patients compared to normal controls. Neuron. 2013;79(6):1094-108.</w:t>
      </w:r>
      <w:bookmarkEnd w:id="105"/>
    </w:p>
    <w:p w:rsidR="00795734" w:rsidRPr="00795734" w:rsidRDefault="00795734" w:rsidP="00795734">
      <w:pPr>
        <w:pStyle w:val="EndNoteBibliography"/>
        <w:spacing w:after="0"/>
      </w:pPr>
      <w:bookmarkStart w:id="106" w:name="_ENREF_105"/>
      <w:r w:rsidRPr="00795734">
        <w:t>105.</w:t>
      </w:r>
      <w:r w:rsidRPr="00795734">
        <w:tab/>
        <w:t>Arriagada PV, Marzloff K, Hyman BT. Distribution of Alzheimer-type pathologic changes in nondemented elderly individuals matches the pattern in Alzheimer's disease. Neurology. 1992;42(9):1681-8.</w:t>
      </w:r>
      <w:bookmarkEnd w:id="106"/>
    </w:p>
    <w:p w:rsidR="00795734" w:rsidRPr="00795734" w:rsidRDefault="00795734" w:rsidP="00795734">
      <w:pPr>
        <w:pStyle w:val="EndNoteBibliography"/>
        <w:spacing w:after="0"/>
      </w:pPr>
      <w:bookmarkStart w:id="107" w:name="_ENREF_106"/>
      <w:r w:rsidRPr="00795734">
        <w:t>106.</w:t>
      </w:r>
      <w:r w:rsidRPr="00795734">
        <w:tab/>
        <w:t>Bierer LM, Hof PR, Purohit DP, Carlin L, Schmeidler J, Davis KL, et al. Neocortical neurofibrillary tangles correlate with dementia severity in Alzheimer's disease. Arch Neurol. 1995;52(1):81-8.</w:t>
      </w:r>
      <w:bookmarkEnd w:id="107"/>
    </w:p>
    <w:p w:rsidR="00795734" w:rsidRPr="00795734" w:rsidRDefault="00795734" w:rsidP="00795734">
      <w:pPr>
        <w:pStyle w:val="EndNoteBibliography"/>
        <w:spacing w:after="0"/>
      </w:pPr>
      <w:bookmarkStart w:id="108" w:name="_ENREF_107"/>
      <w:r w:rsidRPr="00795734">
        <w:t>107.</w:t>
      </w:r>
      <w:r w:rsidRPr="00795734">
        <w:tab/>
        <w:t>Gomez-Isla T, Hollister R, West H, Mui S, Growdon JH, Petersen RC, et al. Neuronal loss correlates with but exceeds neurofibrillary tangles in Alzheimer's disease. Ann Neurol. 1997;41(1):17-24.</w:t>
      </w:r>
      <w:bookmarkEnd w:id="108"/>
    </w:p>
    <w:p w:rsidR="00795734" w:rsidRPr="00795734" w:rsidRDefault="00795734" w:rsidP="00795734">
      <w:pPr>
        <w:pStyle w:val="EndNoteBibliography"/>
        <w:spacing w:after="0"/>
      </w:pPr>
      <w:bookmarkStart w:id="109" w:name="_ENREF_108"/>
      <w:r w:rsidRPr="00795734">
        <w:t>108.</w:t>
      </w:r>
      <w:r w:rsidRPr="00795734">
        <w:tab/>
        <w:t>Giannakopoulos P, Herrmann FR, Bussiere T, Bouras C, Kovari E, Perl DP, et al. Tangle and neuron numbers, but not amyloid load, predict cognitive status in Alzheimer's disease. Neurology. 2003;60(9):1495-500.</w:t>
      </w:r>
      <w:bookmarkEnd w:id="109"/>
    </w:p>
    <w:p w:rsidR="00795734" w:rsidRPr="00795734" w:rsidRDefault="00795734" w:rsidP="00795734">
      <w:pPr>
        <w:pStyle w:val="EndNoteBibliography"/>
        <w:spacing w:after="0"/>
      </w:pPr>
      <w:bookmarkStart w:id="110" w:name="_ENREF_109"/>
      <w:r w:rsidRPr="00795734">
        <w:t>109.</w:t>
      </w:r>
      <w:r w:rsidRPr="00795734">
        <w:tab/>
        <w:t>Ingelsson M, Fukumoto H, Newell KL, Growdon JH, Hedley-Whyte ET, Frosch MP, et al. Early Abeta accumulation and progressive synaptic loss, gliosis, and tangle formation in AD brain. Neurology. 2004;62(6):925-31.</w:t>
      </w:r>
      <w:bookmarkEnd w:id="110"/>
    </w:p>
    <w:p w:rsidR="00795734" w:rsidRPr="00795734" w:rsidRDefault="00795734" w:rsidP="00795734">
      <w:pPr>
        <w:pStyle w:val="EndNoteBibliography"/>
        <w:spacing w:after="0"/>
      </w:pPr>
      <w:bookmarkStart w:id="111" w:name="_ENREF_110"/>
      <w:r w:rsidRPr="00795734">
        <w:t>110.</w:t>
      </w:r>
      <w:r w:rsidRPr="00795734">
        <w:tab/>
        <w:t>Villemagne VL, Furumoto S, Fodero-Tavoletti MT, Mulligan RS, Hodges J, Harada R, et al. In vivo evaluation of a novel tau imaging tracer for Alzheimer's disease. Eur J Nucl Med Mol Imaging. 2014;41(5):816-26.</w:t>
      </w:r>
      <w:bookmarkEnd w:id="111"/>
    </w:p>
    <w:p w:rsidR="00795734" w:rsidRPr="00795734" w:rsidRDefault="00795734" w:rsidP="00795734">
      <w:pPr>
        <w:pStyle w:val="EndNoteBibliography"/>
      </w:pPr>
      <w:bookmarkStart w:id="112" w:name="_ENREF_111"/>
      <w:r w:rsidRPr="00795734">
        <w:t>111.</w:t>
      </w:r>
      <w:r w:rsidRPr="00795734">
        <w:tab/>
        <w:t xml:space="preserve">Mintun M, Schwarz, A., Joshi, A., Shcherbinin, S., Chien, D., Elizarov, A. et al. Exploratory analyses of regional human brain distribution of the PET tau tracer F18-labeled T807 (AV-1541) in </w:t>
      </w:r>
      <w:r w:rsidRPr="00795734">
        <w:lastRenderedPageBreak/>
        <w:t>subjects with normal cognitive function or cognitive impairment thought to be due to AD. Alzheimers Dement. 2013;9(4):P842.</w:t>
      </w:r>
      <w:bookmarkEnd w:id="112"/>
    </w:p>
    <w:p w:rsidR="00070BBD" w:rsidRDefault="00070BBD" w:rsidP="00C504B7">
      <w:pPr>
        <w:spacing w:line="360" w:lineRule="auto"/>
        <w:jc w:val="both"/>
      </w:pPr>
      <w:r>
        <w:fldChar w:fldCharType="end"/>
      </w:r>
    </w:p>
    <w:sectPr w:rsidR="00070BBD">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6C6" w:rsidRDefault="00ED56C6" w:rsidP="001C7C9C">
      <w:pPr>
        <w:spacing w:after="0" w:line="240" w:lineRule="auto"/>
      </w:pPr>
      <w:r>
        <w:separator/>
      </w:r>
    </w:p>
  </w:endnote>
  <w:endnote w:type="continuationSeparator" w:id="0">
    <w:p w:rsidR="00ED56C6" w:rsidRDefault="00ED56C6" w:rsidP="001C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tang">
    <w:altName w:val="바탕"/>
    <w:charset w:val="81"/>
    <w:family w:val="roman"/>
    <w:pitch w:val="variable"/>
    <w:sig w:usb0="B00002AF" w:usb1="69D77CFB" w:usb2="00000030" w:usb3="00000000" w:csb0="0008009F" w:csb1="00000000"/>
  </w:font>
  <w:font w:name="AdvTT94c8263f.I">
    <w:altName w:val="Cambria"/>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199229"/>
      <w:docPartObj>
        <w:docPartGallery w:val="Page Numbers (Bottom of Page)"/>
        <w:docPartUnique/>
      </w:docPartObj>
    </w:sdtPr>
    <w:sdtEndPr>
      <w:rPr>
        <w:noProof/>
      </w:rPr>
    </w:sdtEndPr>
    <w:sdtContent>
      <w:p w:rsidR="00406150" w:rsidRDefault="00406150">
        <w:pPr>
          <w:pStyle w:val="Footer"/>
          <w:jc w:val="center"/>
        </w:pPr>
        <w:r>
          <w:fldChar w:fldCharType="begin"/>
        </w:r>
        <w:r>
          <w:instrText xml:space="preserve"> PAGE   \* MERGEFORMAT </w:instrText>
        </w:r>
        <w:r>
          <w:fldChar w:fldCharType="separate"/>
        </w:r>
        <w:r w:rsidR="007D6B7C">
          <w:rPr>
            <w:noProof/>
          </w:rPr>
          <w:t>30</w:t>
        </w:r>
        <w:r>
          <w:rPr>
            <w:noProof/>
          </w:rPr>
          <w:fldChar w:fldCharType="end"/>
        </w:r>
      </w:p>
    </w:sdtContent>
  </w:sdt>
  <w:p w:rsidR="00406150" w:rsidRDefault="004061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6C6" w:rsidRDefault="00ED56C6" w:rsidP="001C7C9C">
      <w:pPr>
        <w:spacing w:after="0" w:line="240" w:lineRule="auto"/>
      </w:pPr>
      <w:r>
        <w:separator/>
      </w:r>
    </w:p>
  </w:footnote>
  <w:footnote w:type="continuationSeparator" w:id="0">
    <w:p w:rsidR="00ED56C6" w:rsidRDefault="00ED56C6" w:rsidP="001C7C9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41BD"/>
    <w:multiLevelType w:val="hybridMultilevel"/>
    <w:tmpl w:val="F91436E6"/>
    <w:lvl w:ilvl="0" w:tplc="B9186A14">
      <w:start w:val="1"/>
      <w:numFmt w:val="decimal"/>
      <w:lvlText w:val="%1)"/>
      <w:lvlJc w:val="left"/>
      <w:pPr>
        <w:ind w:left="720" w:hanging="360"/>
      </w:pPr>
      <w:rPr>
        <w:rFonts w:ascii="Arial" w:hAnsi="Arial" w:cs="Arial" w:hint="default"/>
        <w:color w:val="222222"/>
        <w:sz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6523D3"/>
    <w:multiLevelType w:val="singleLevel"/>
    <w:tmpl w:val="0809000F"/>
    <w:lvl w:ilvl="0">
      <w:start w:val="1"/>
      <w:numFmt w:val="decimal"/>
      <w:lvlText w:val="%1."/>
      <w:lvlJc w:val="left"/>
      <w:pPr>
        <w:ind w:left="720" w:hanging="360"/>
      </w:pPr>
    </w:lvl>
  </w:abstractNum>
  <w:abstractNum w:abstractNumId="2">
    <w:nsid w:val="03201583"/>
    <w:multiLevelType w:val="hybridMultilevel"/>
    <w:tmpl w:val="D760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B53DE"/>
    <w:multiLevelType w:val="hybridMultilevel"/>
    <w:tmpl w:val="783E80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E1382D"/>
    <w:multiLevelType w:val="hybridMultilevel"/>
    <w:tmpl w:val="EE12AE8C"/>
    <w:lvl w:ilvl="0" w:tplc="66E00D34">
      <w:start w:val="7"/>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CA136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29F15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B132ADD"/>
    <w:multiLevelType w:val="multilevel"/>
    <w:tmpl w:val="4BC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226CEB"/>
    <w:multiLevelType w:val="hybridMultilevel"/>
    <w:tmpl w:val="9BACB3A2"/>
    <w:lvl w:ilvl="0" w:tplc="66E00D34">
      <w:start w:val="7"/>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4E2101F"/>
    <w:multiLevelType w:val="hybridMultilevel"/>
    <w:tmpl w:val="9FCE311E"/>
    <w:lvl w:ilvl="0" w:tplc="AF444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51D649F"/>
    <w:multiLevelType w:val="hybridMultilevel"/>
    <w:tmpl w:val="D4DEFC9E"/>
    <w:lvl w:ilvl="0" w:tplc="66E00D34">
      <w:start w:val="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E5EAB"/>
    <w:multiLevelType w:val="hybridMultilevel"/>
    <w:tmpl w:val="296A51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EB27D8"/>
    <w:multiLevelType w:val="hybridMultilevel"/>
    <w:tmpl w:val="ED50B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201D6F"/>
    <w:multiLevelType w:val="hybridMultilevel"/>
    <w:tmpl w:val="BADC27F6"/>
    <w:lvl w:ilvl="0" w:tplc="66E00D34">
      <w:start w:val="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D375B2"/>
    <w:multiLevelType w:val="multilevel"/>
    <w:tmpl w:val="0F966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8810CA"/>
    <w:multiLevelType w:val="hybridMultilevel"/>
    <w:tmpl w:val="598A5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B5135C"/>
    <w:multiLevelType w:val="multilevel"/>
    <w:tmpl w:val="D6B2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D55CBD"/>
    <w:multiLevelType w:val="hybridMultilevel"/>
    <w:tmpl w:val="1A6849BC"/>
    <w:lvl w:ilvl="0" w:tplc="66E00D34">
      <w:start w:val="7"/>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9743875"/>
    <w:multiLevelType w:val="hybridMultilevel"/>
    <w:tmpl w:val="CB621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4"/>
  </w:num>
  <w:num w:numId="5">
    <w:abstractNumId w:val="13"/>
  </w:num>
  <w:num w:numId="6">
    <w:abstractNumId w:val="17"/>
  </w:num>
  <w:num w:numId="7">
    <w:abstractNumId w:val="10"/>
  </w:num>
  <w:num w:numId="8">
    <w:abstractNumId w:val="16"/>
  </w:num>
  <w:num w:numId="9">
    <w:abstractNumId w:val="8"/>
  </w:num>
  <w:num w:numId="10">
    <w:abstractNumId w:val="18"/>
  </w:num>
  <w:num w:numId="11">
    <w:abstractNumId w:val="11"/>
  </w:num>
  <w:num w:numId="12">
    <w:abstractNumId w:val="3"/>
  </w:num>
  <w:num w:numId="13">
    <w:abstractNumId w:val="5"/>
  </w:num>
  <w:num w:numId="14">
    <w:abstractNumId w:val="6"/>
  </w:num>
  <w:num w:numId="15">
    <w:abstractNumId w:val="7"/>
  </w:num>
  <w:num w:numId="16">
    <w:abstractNumId w:val="12"/>
  </w:num>
  <w:num w:numId="17">
    <w:abstractNumId w:val="14"/>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5160C4D-6D54-45DB-B143-AFA8594741AD}"/>
    <w:docVar w:name="dgnword-eventsink" w:val="150189664"/>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dewxtd56v0x55efrfk5ex0se05tz00x2d5w&quot;&gt;ADNI_publications-2013&lt;record-ids&gt;&lt;item&gt;3&lt;/item&gt;&lt;item&gt;6&lt;/item&gt;&lt;item&gt;17&lt;/item&gt;&lt;item&gt;18&lt;/item&gt;&lt;item&gt;25&lt;/item&gt;&lt;item&gt;27&lt;/item&gt;&lt;item&gt;32&lt;/item&gt;&lt;item&gt;35&lt;/item&gt;&lt;item&gt;50&lt;/item&gt;&lt;item&gt;56&lt;/item&gt;&lt;item&gt;57&lt;/item&gt;&lt;item&gt;60&lt;/item&gt;&lt;item&gt;63&lt;/item&gt;&lt;item&gt;86&lt;/item&gt;&lt;item&gt;91&lt;/item&gt;&lt;item&gt;93&lt;/item&gt;&lt;item&gt;102&lt;/item&gt;&lt;item&gt;104&lt;/item&gt;&lt;item&gt;107&lt;/item&gt;&lt;item&gt;113&lt;/item&gt;&lt;item&gt;118&lt;/item&gt;&lt;item&gt;122&lt;/item&gt;&lt;item&gt;123&lt;/item&gt;&lt;item&gt;126&lt;/item&gt;&lt;item&gt;133&lt;/item&gt;&lt;item&gt;146&lt;/item&gt;&lt;item&gt;151&lt;/item&gt;&lt;item&gt;159&lt;/item&gt;&lt;item&gt;169&lt;/item&gt;&lt;item&gt;175&lt;/item&gt;&lt;item&gt;194&lt;/item&gt;&lt;item&gt;225&lt;/item&gt;&lt;item&gt;231&lt;/item&gt;&lt;item&gt;243&lt;/item&gt;&lt;item&gt;253&lt;/item&gt;&lt;item&gt;299&lt;/item&gt;&lt;item&gt;350&lt;/item&gt;&lt;item&gt;439&lt;/item&gt;&lt;item&gt;445&lt;/item&gt;&lt;item&gt;446&lt;/item&gt;&lt;item&gt;448&lt;/item&gt;&lt;item&gt;455&lt;/item&gt;&lt;item&gt;690&lt;/item&gt;&lt;item&gt;694&lt;/item&gt;&lt;item&gt;699&lt;/item&gt;&lt;item&gt;719&lt;/item&gt;&lt;item&gt;725&lt;/item&gt;&lt;item&gt;745&lt;/item&gt;&lt;item&gt;787&lt;/item&gt;&lt;item&gt;808&lt;/item&gt;&lt;item&gt;817&lt;/item&gt;&lt;item&gt;831&lt;/item&gt;&lt;item&gt;833&lt;/item&gt;&lt;item&gt;874&lt;/item&gt;&lt;item&gt;875&lt;/item&gt;&lt;item&gt;884&lt;/item&gt;&lt;item&gt;1440&lt;/item&gt;&lt;item&gt;1458&lt;/item&gt;&lt;item&gt;1460&lt;/item&gt;&lt;item&gt;1466&lt;/item&gt;&lt;item&gt;1474&lt;/item&gt;&lt;item&gt;1530&lt;/item&gt;&lt;item&gt;1545&lt;/item&gt;&lt;item&gt;1581&lt;/item&gt;&lt;item&gt;1582&lt;/item&gt;&lt;item&gt;1603&lt;/item&gt;&lt;item&gt;1604&lt;/item&gt;&lt;item&gt;1618&lt;/item&gt;&lt;item&gt;1621&lt;/item&gt;&lt;item&gt;1725&lt;/item&gt;&lt;item&gt;1727&lt;/item&gt;&lt;item&gt;1735&lt;/item&gt;&lt;item&gt;1736&lt;/item&gt;&lt;item&gt;1737&lt;/item&gt;&lt;item&gt;1738&lt;/item&gt;&lt;item&gt;1739&lt;/item&gt;&lt;item&gt;1740&lt;/item&gt;&lt;item&gt;1743&lt;/item&gt;&lt;item&gt;1745&lt;/item&gt;&lt;item&gt;1746&lt;/item&gt;&lt;item&gt;1749&lt;/item&gt;&lt;item&gt;1752&lt;/item&gt;&lt;item&gt;1813&lt;/item&gt;&lt;item&gt;1816&lt;/item&gt;&lt;item&gt;1817&lt;/item&gt;&lt;item&gt;1819&lt;/item&gt;&lt;item&gt;1820&lt;/item&gt;&lt;item&gt;1821&lt;/item&gt;&lt;item&gt;1826&lt;/item&gt;&lt;item&gt;1829&lt;/item&gt;&lt;item&gt;1832&lt;/item&gt;&lt;item&gt;1833&lt;/item&gt;&lt;item&gt;1834&lt;/item&gt;&lt;item&gt;1836&lt;/item&gt;&lt;item&gt;1837&lt;/item&gt;&lt;item&gt;1838&lt;/item&gt;&lt;item&gt;1839&lt;/item&gt;&lt;item&gt;1840&lt;/item&gt;&lt;item&gt;1841&lt;/item&gt;&lt;item&gt;1842&lt;/item&gt;&lt;item&gt;1843&lt;/item&gt;&lt;item&gt;1844&lt;/item&gt;&lt;item&gt;1845&lt;/item&gt;&lt;item&gt;1848&lt;/item&gt;&lt;item&gt;1872&lt;/item&gt;&lt;item&gt;1873&lt;/item&gt;&lt;item&gt;1874&lt;/item&gt;&lt;item&gt;1875&lt;/item&gt;&lt;item&gt;1876&lt;/item&gt;&lt;/record-ids&gt;&lt;/item&gt;&lt;/Libraries&gt;"/>
  </w:docVars>
  <w:rsids>
    <w:rsidRoot w:val="0012303A"/>
    <w:rsid w:val="000021A8"/>
    <w:rsid w:val="0000621B"/>
    <w:rsid w:val="00012019"/>
    <w:rsid w:val="00014A21"/>
    <w:rsid w:val="00015031"/>
    <w:rsid w:val="00020B6D"/>
    <w:rsid w:val="0002324C"/>
    <w:rsid w:val="00023E05"/>
    <w:rsid w:val="000318B7"/>
    <w:rsid w:val="00040F73"/>
    <w:rsid w:val="00043328"/>
    <w:rsid w:val="000537EC"/>
    <w:rsid w:val="0006740A"/>
    <w:rsid w:val="00070BBD"/>
    <w:rsid w:val="00071F3A"/>
    <w:rsid w:val="000751D9"/>
    <w:rsid w:val="0008590C"/>
    <w:rsid w:val="00091D41"/>
    <w:rsid w:val="000942E6"/>
    <w:rsid w:val="00094CE8"/>
    <w:rsid w:val="00095442"/>
    <w:rsid w:val="000A03E8"/>
    <w:rsid w:val="000A4AC1"/>
    <w:rsid w:val="000A60C0"/>
    <w:rsid w:val="000B2AD0"/>
    <w:rsid w:val="000B7096"/>
    <w:rsid w:val="000C006C"/>
    <w:rsid w:val="000C20AD"/>
    <w:rsid w:val="000D191A"/>
    <w:rsid w:val="000E13F5"/>
    <w:rsid w:val="000E18A1"/>
    <w:rsid w:val="000F51F7"/>
    <w:rsid w:val="000F7313"/>
    <w:rsid w:val="00101793"/>
    <w:rsid w:val="00102EA5"/>
    <w:rsid w:val="00105817"/>
    <w:rsid w:val="00106235"/>
    <w:rsid w:val="0011227D"/>
    <w:rsid w:val="00114931"/>
    <w:rsid w:val="00122538"/>
    <w:rsid w:val="0012303A"/>
    <w:rsid w:val="00130CBE"/>
    <w:rsid w:val="001331FF"/>
    <w:rsid w:val="00145D0F"/>
    <w:rsid w:val="0014753B"/>
    <w:rsid w:val="00156338"/>
    <w:rsid w:val="00157B45"/>
    <w:rsid w:val="00160B3F"/>
    <w:rsid w:val="00162A30"/>
    <w:rsid w:val="00171C4C"/>
    <w:rsid w:val="00175EEE"/>
    <w:rsid w:val="00176B5A"/>
    <w:rsid w:val="00180261"/>
    <w:rsid w:val="00183ECA"/>
    <w:rsid w:val="00194980"/>
    <w:rsid w:val="001961B5"/>
    <w:rsid w:val="001A1F42"/>
    <w:rsid w:val="001A26D2"/>
    <w:rsid w:val="001B01B9"/>
    <w:rsid w:val="001B75F7"/>
    <w:rsid w:val="001B774A"/>
    <w:rsid w:val="001C4468"/>
    <w:rsid w:val="001C7C9C"/>
    <w:rsid w:val="001D08FC"/>
    <w:rsid w:val="001D15D1"/>
    <w:rsid w:val="001E23E3"/>
    <w:rsid w:val="001E67A4"/>
    <w:rsid w:val="001F1071"/>
    <w:rsid w:val="001F1510"/>
    <w:rsid w:val="001F34C6"/>
    <w:rsid w:val="001F4F1B"/>
    <w:rsid w:val="00200473"/>
    <w:rsid w:val="00211CF9"/>
    <w:rsid w:val="0022048D"/>
    <w:rsid w:val="0022233C"/>
    <w:rsid w:val="0022672D"/>
    <w:rsid w:val="00230053"/>
    <w:rsid w:val="00235CC8"/>
    <w:rsid w:val="0024251B"/>
    <w:rsid w:val="00247935"/>
    <w:rsid w:val="00247C87"/>
    <w:rsid w:val="00250320"/>
    <w:rsid w:val="0025082B"/>
    <w:rsid w:val="00250C04"/>
    <w:rsid w:val="002558B9"/>
    <w:rsid w:val="0026386D"/>
    <w:rsid w:val="002667CD"/>
    <w:rsid w:val="0027028A"/>
    <w:rsid w:val="00290759"/>
    <w:rsid w:val="00291393"/>
    <w:rsid w:val="002A0584"/>
    <w:rsid w:val="002A3A05"/>
    <w:rsid w:val="002A759E"/>
    <w:rsid w:val="002B2FDF"/>
    <w:rsid w:val="002D0B27"/>
    <w:rsid w:val="002E74DB"/>
    <w:rsid w:val="003011F4"/>
    <w:rsid w:val="00314D02"/>
    <w:rsid w:val="0032763E"/>
    <w:rsid w:val="003339EA"/>
    <w:rsid w:val="00335893"/>
    <w:rsid w:val="00336070"/>
    <w:rsid w:val="00342EF7"/>
    <w:rsid w:val="00350AC7"/>
    <w:rsid w:val="003518D3"/>
    <w:rsid w:val="00354C7C"/>
    <w:rsid w:val="00354DEC"/>
    <w:rsid w:val="00360678"/>
    <w:rsid w:val="0038246B"/>
    <w:rsid w:val="003828D7"/>
    <w:rsid w:val="00385455"/>
    <w:rsid w:val="00390631"/>
    <w:rsid w:val="00392911"/>
    <w:rsid w:val="003B62E6"/>
    <w:rsid w:val="003C060C"/>
    <w:rsid w:val="003C2A6E"/>
    <w:rsid w:val="003C3F84"/>
    <w:rsid w:val="003C64BF"/>
    <w:rsid w:val="003C682A"/>
    <w:rsid w:val="003D0E7D"/>
    <w:rsid w:val="003D5070"/>
    <w:rsid w:val="003D7FDA"/>
    <w:rsid w:val="003E747C"/>
    <w:rsid w:val="003F00C2"/>
    <w:rsid w:val="003F2D8E"/>
    <w:rsid w:val="003F6B2A"/>
    <w:rsid w:val="00406150"/>
    <w:rsid w:val="00415A1A"/>
    <w:rsid w:val="00416033"/>
    <w:rsid w:val="00425B0A"/>
    <w:rsid w:val="00440A37"/>
    <w:rsid w:val="004547C0"/>
    <w:rsid w:val="00460440"/>
    <w:rsid w:val="00460D70"/>
    <w:rsid w:val="00467B26"/>
    <w:rsid w:val="00470FAE"/>
    <w:rsid w:val="004714C2"/>
    <w:rsid w:val="0047362F"/>
    <w:rsid w:val="00481E2C"/>
    <w:rsid w:val="00482FA5"/>
    <w:rsid w:val="00483EC4"/>
    <w:rsid w:val="00484FC4"/>
    <w:rsid w:val="00487C27"/>
    <w:rsid w:val="004A0810"/>
    <w:rsid w:val="004A79DD"/>
    <w:rsid w:val="004C0140"/>
    <w:rsid w:val="004C1642"/>
    <w:rsid w:val="004D2ABB"/>
    <w:rsid w:val="004D6529"/>
    <w:rsid w:val="004E4D9A"/>
    <w:rsid w:val="004F28BF"/>
    <w:rsid w:val="005074A0"/>
    <w:rsid w:val="00507AED"/>
    <w:rsid w:val="00516EF2"/>
    <w:rsid w:val="005244C6"/>
    <w:rsid w:val="00525477"/>
    <w:rsid w:val="005265D6"/>
    <w:rsid w:val="005374A5"/>
    <w:rsid w:val="005450D1"/>
    <w:rsid w:val="005457AB"/>
    <w:rsid w:val="005511AF"/>
    <w:rsid w:val="005518FB"/>
    <w:rsid w:val="00565724"/>
    <w:rsid w:val="00574E8A"/>
    <w:rsid w:val="005853F0"/>
    <w:rsid w:val="00596076"/>
    <w:rsid w:val="005A6B22"/>
    <w:rsid w:val="005B02D1"/>
    <w:rsid w:val="005B5FD8"/>
    <w:rsid w:val="005B7B8C"/>
    <w:rsid w:val="005D3CC4"/>
    <w:rsid w:val="005E3403"/>
    <w:rsid w:val="005E44A4"/>
    <w:rsid w:val="005E6F9F"/>
    <w:rsid w:val="005E7951"/>
    <w:rsid w:val="005F2B91"/>
    <w:rsid w:val="005F5F8F"/>
    <w:rsid w:val="0060159A"/>
    <w:rsid w:val="00612DD2"/>
    <w:rsid w:val="00614160"/>
    <w:rsid w:val="00614C94"/>
    <w:rsid w:val="00614CB7"/>
    <w:rsid w:val="00620A7F"/>
    <w:rsid w:val="00626474"/>
    <w:rsid w:val="00630F1C"/>
    <w:rsid w:val="00634D4F"/>
    <w:rsid w:val="0063739E"/>
    <w:rsid w:val="00641606"/>
    <w:rsid w:val="006465B0"/>
    <w:rsid w:val="00657DCD"/>
    <w:rsid w:val="00681BB7"/>
    <w:rsid w:val="00690D59"/>
    <w:rsid w:val="00697CBC"/>
    <w:rsid w:val="006A43B4"/>
    <w:rsid w:val="006A6F54"/>
    <w:rsid w:val="006B2AEC"/>
    <w:rsid w:val="006B3658"/>
    <w:rsid w:val="006B58AE"/>
    <w:rsid w:val="006C44DE"/>
    <w:rsid w:val="006C54C7"/>
    <w:rsid w:val="006C7B03"/>
    <w:rsid w:val="006D5629"/>
    <w:rsid w:val="006D61A3"/>
    <w:rsid w:val="006D76E2"/>
    <w:rsid w:val="00700E25"/>
    <w:rsid w:val="00701674"/>
    <w:rsid w:val="00702B7C"/>
    <w:rsid w:val="007031E3"/>
    <w:rsid w:val="00705C33"/>
    <w:rsid w:val="0070711C"/>
    <w:rsid w:val="007215D4"/>
    <w:rsid w:val="007265C7"/>
    <w:rsid w:val="00743A60"/>
    <w:rsid w:val="00746D7E"/>
    <w:rsid w:val="00751543"/>
    <w:rsid w:val="00757A18"/>
    <w:rsid w:val="00764634"/>
    <w:rsid w:val="00771F73"/>
    <w:rsid w:val="00775DE8"/>
    <w:rsid w:val="00791B77"/>
    <w:rsid w:val="00791E8F"/>
    <w:rsid w:val="00794ECC"/>
    <w:rsid w:val="00795734"/>
    <w:rsid w:val="00796463"/>
    <w:rsid w:val="007A2A99"/>
    <w:rsid w:val="007C308D"/>
    <w:rsid w:val="007C39D8"/>
    <w:rsid w:val="007C4191"/>
    <w:rsid w:val="007D024C"/>
    <w:rsid w:val="007D6B7C"/>
    <w:rsid w:val="007E366F"/>
    <w:rsid w:val="007F08FB"/>
    <w:rsid w:val="007F125D"/>
    <w:rsid w:val="007F2172"/>
    <w:rsid w:val="007F54A7"/>
    <w:rsid w:val="00803AAB"/>
    <w:rsid w:val="00804A12"/>
    <w:rsid w:val="00805E9B"/>
    <w:rsid w:val="00816C8F"/>
    <w:rsid w:val="008175FA"/>
    <w:rsid w:val="008206E4"/>
    <w:rsid w:val="008214B9"/>
    <w:rsid w:val="0084373D"/>
    <w:rsid w:val="00846A93"/>
    <w:rsid w:val="00850FCA"/>
    <w:rsid w:val="00854240"/>
    <w:rsid w:val="00854F7D"/>
    <w:rsid w:val="00862D50"/>
    <w:rsid w:val="00866851"/>
    <w:rsid w:val="0087184F"/>
    <w:rsid w:val="008723A2"/>
    <w:rsid w:val="00891CEC"/>
    <w:rsid w:val="008B0869"/>
    <w:rsid w:val="008B0F4B"/>
    <w:rsid w:val="008B2D8B"/>
    <w:rsid w:val="008B5BE1"/>
    <w:rsid w:val="008B788F"/>
    <w:rsid w:val="008C09C7"/>
    <w:rsid w:val="008C0E1D"/>
    <w:rsid w:val="008C683A"/>
    <w:rsid w:val="008D1C0A"/>
    <w:rsid w:val="008D2873"/>
    <w:rsid w:val="008D3463"/>
    <w:rsid w:val="008E3450"/>
    <w:rsid w:val="008F1101"/>
    <w:rsid w:val="008F19AF"/>
    <w:rsid w:val="008F29D4"/>
    <w:rsid w:val="008F7048"/>
    <w:rsid w:val="00912F3D"/>
    <w:rsid w:val="009213CF"/>
    <w:rsid w:val="00921B85"/>
    <w:rsid w:val="00924BB8"/>
    <w:rsid w:val="00933409"/>
    <w:rsid w:val="0093393B"/>
    <w:rsid w:val="00944D7E"/>
    <w:rsid w:val="00952E97"/>
    <w:rsid w:val="00955E5F"/>
    <w:rsid w:val="00962E94"/>
    <w:rsid w:val="0098104C"/>
    <w:rsid w:val="00993D5C"/>
    <w:rsid w:val="00994CB1"/>
    <w:rsid w:val="009A1EAB"/>
    <w:rsid w:val="009A78CA"/>
    <w:rsid w:val="009B093D"/>
    <w:rsid w:val="009B33E4"/>
    <w:rsid w:val="009B73E2"/>
    <w:rsid w:val="009C5362"/>
    <w:rsid w:val="009C56CC"/>
    <w:rsid w:val="009D3135"/>
    <w:rsid w:val="009D3DEC"/>
    <w:rsid w:val="009F09B5"/>
    <w:rsid w:val="009F6FC7"/>
    <w:rsid w:val="00A045E8"/>
    <w:rsid w:val="00A06276"/>
    <w:rsid w:val="00A1251A"/>
    <w:rsid w:val="00A35464"/>
    <w:rsid w:val="00A466F8"/>
    <w:rsid w:val="00A46996"/>
    <w:rsid w:val="00A63FE6"/>
    <w:rsid w:val="00A66E93"/>
    <w:rsid w:val="00A709FA"/>
    <w:rsid w:val="00A80620"/>
    <w:rsid w:val="00A90660"/>
    <w:rsid w:val="00A95BF2"/>
    <w:rsid w:val="00AA3E01"/>
    <w:rsid w:val="00AA621E"/>
    <w:rsid w:val="00AB07F1"/>
    <w:rsid w:val="00AC6ECA"/>
    <w:rsid w:val="00AC7239"/>
    <w:rsid w:val="00AD0CEA"/>
    <w:rsid w:val="00AD6627"/>
    <w:rsid w:val="00AE00D6"/>
    <w:rsid w:val="00AE04C5"/>
    <w:rsid w:val="00AE3174"/>
    <w:rsid w:val="00AE6407"/>
    <w:rsid w:val="00AE7841"/>
    <w:rsid w:val="00AE7F00"/>
    <w:rsid w:val="00AF38BF"/>
    <w:rsid w:val="00B00B0D"/>
    <w:rsid w:val="00B01336"/>
    <w:rsid w:val="00B0518E"/>
    <w:rsid w:val="00B141E6"/>
    <w:rsid w:val="00B17584"/>
    <w:rsid w:val="00B221AF"/>
    <w:rsid w:val="00B33D1A"/>
    <w:rsid w:val="00B50DCD"/>
    <w:rsid w:val="00B700E0"/>
    <w:rsid w:val="00B70BB6"/>
    <w:rsid w:val="00B7700F"/>
    <w:rsid w:val="00B82360"/>
    <w:rsid w:val="00B912D3"/>
    <w:rsid w:val="00B95CE7"/>
    <w:rsid w:val="00BA7C7B"/>
    <w:rsid w:val="00BB16A6"/>
    <w:rsid w:val="00BB3A0C"/>
    <w:rsid w:val="00BD668E"/>
    <w:rsid w:val="00BE61C3"/>
    <w:rsid w:val="00BE7763"/>
    <w:rsid w:val="00BF6A7A"/>
    <w:rsid w:val="00C0057E"/>
    <w:rsid w:val="00C0058F"/>
    <w:rsid w:val="00C06BB6"/>
    <w:rsid w:val="00C079F7"/>
    <w:rsid w:val="00C4233B"/>
    <w:rsid w:val="00C460E1"/>
    <w:rsid w:val="00C47238"/>
    <w:rsid w:val="00C504B7"/>
    <w:rsid w:val="00C70DE9"/>
    <w:rsid w:val="00C72FD3"/>
    <w:rsid w:val="00C836BB"/>
    <w:rsid w:val="00C912F0"/>
    <w:rsid w:val="00C9495F"/>
    <w:rsid w:val="00CA18FC"/>
    <w:rsid w:val="00CA44EF"/>
    <w:rsid w:val="00CA702C"/>
    <w:rsid w:val="00CB1FDA"/>
    <w:rsid w:val="00CB4E10"/>
    <w:rsid w:val="00CB4FF2"/>
    <w:rsid w:val="00CC493F"/>
    <w:rsid w:val="00CD4214"/>
    <w:rsid w:val="00CD6D93"/>
    <w:rsid w:val="00CE6DD7"/>
    <w:rsid w:val="00D004EA"/>
    <w:rsid w:val="00D00CA1"/>
    <w:rsid w:val="00D00DD9"/>
    <w:rsid w:val="00D1723A"/>
    <w:rsid w:val="00D176D8"/>
    <w:rsid w:val="00D42F8B"/>
    <w:rsid w:val="00D452AF"/>
    <w:rsid w:val="00D45947"/>
    <w:rsid w:val="00D52AEE"/>
    <w:rsid w:val="00D61076"/>
    <w:rsid w:val="00D64661"/>
    <w:rsid w:val="00D94EA1"/>
    <w:rsid w:val="00D97692"/>
    <w:rsid w:val="00DA3F13"/>
    <w:rsid w:val="00DA6A98"/>
    <w:rsid w:val="00DD2F23"/>
    <w:rsid w:val="00DD369E"/>
    <w:rsid w:val="00DD7D56"/>
    <w:rsid w:val="00DE243B"/>
    <w:rsid w:val="00DE2C1C"/>
    <w:rsid w:val="00DE4A2F"/>
    <w:rsid w:val="00DE6376"/>
    <w:rsid w:val="00E05C2F"/>
    <w:rsid w:val="00E13368"/>
    <w:rsid w:val="00E145B5"/>
    <w:rsid w:val="00E17094"/>
    <w:rsid w:val="00E27F1C"/>
    <w:rsid w:val="00E301C9"/>
    <w:rsid w:val="00E42BF1"/>
    <w:rsid w:val="00E433AE"/>
    <w:rsid w:val="00E5027A"/>
    <w:rsid w:val="00E50701"/>
    <w:rsid w:val="00E5474C"/>
    <w:rsid w:val="00E551DC"/>
    <w:rsid w:val="00E5526A"/>
    <w:rsid w:val="00E66B48"/>
    <w:rsid w:val="00E708C6"/>
    <w:rsid w:val="00E74266"/>
    <w:rsid w:val="00E7564B"/>
    <w:rsid w:val="00EA76BA"/>
    <w:rsid w:val="00EA7B5D"/>
    <w:rsid w:val="00EB53FC"/>
    <w:rsid w:val="00ED56C6"/>
    <w:rsid w:val="00ED7EA5"/>
    <w:rsid w:val="00EE003C"/>
    <w:rsid w:val="00EE1DD0"/>
    <w:rsid w:val="00EE78B6"/>
    <w:rsid w:val="00EF0AAE"/>
    <w:rsid w:val="00EF35DE"/>
    <w:rsid w:val="00F35F40"/>
    <w:rsid w:val="00F57729"/>
    <w:rsid w:val="00F57D7B"/>
    <w:rsid w:val="00F62BB8"/>
    <w:rsid w:val="00F657FE"/>
    <w:rsid w:val="00F67231"/>
    <w:rsid w:val="00F84AF0"/>
    <w:rsid w:val="00F90BFC"/>
    <w:rsid w:val="00F95E4C"/>
    <w:rsid w:val="00FA15E3"/>
    <w:rsid w:val="00FA49A1"/>
    <w:rsid w:val="00FB0A4C"/>
    <w:rsid w:val="00FC20A3"/>
    <w:rsid w:val="00FC5CDF"/>
    <w:rsid w:val="00FC74CA"/>
    <w:rsid w:val="00FD040D"/>
    <w:rsid w:val="00FD1412"/>
    <w:rsid w:val="00FD4812"/>
    <w:rsid w:val="00FD4B39"/>
    <w:rsid w:val="00FD6D4E"/>
    <w:rsid w:val="00FE4C7D"/>
    <w:rsid w:val="00FE6370"/>
    <w:rsid w:val="00FE73D4"/>
    <w:rsid w:val="00FF383F"/>
    <w:rsid w:val="00FF40E3"/>
    <w:rsid w:val="00FF4269"/>
    <w:rsid w:val="00FF46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72F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71C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2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F09B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3A"/>
    <w:pPr>
      <w:ind w:left="720"/>
      <w:contextualSpacing/>
    </w:pPr>
  </w:style>
  <w:style w:type="character" w:customStyle="1" w:styleId="Heading1Char">
    <w:name w:val="Heading 1 Char"/>
    <w:basedOn w:val="DefaultParagraphFont"/>
    <w:link w:val="Heading1"/>
    <w:uiPriority w:val="9"/>
    <w:rsid w:val="00C72F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72FD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72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72FD3"/>
    <w:rPr>
      <w:color w:val="0000FF"/>
      <w:u w:val="single"/>
    </w:rPr>
  </w:style>
  <w:style w:type="character" w:customStyle="1" w:styleId="apple-converted-space">
    <w:name w:val="apple-converted-space"/>
    <w:basedOn w:val="DefaultParagraphFont"/>
    <w:rsid w:val="00C72FD3"/>
  </w:style>
  <w:style w:type="paragraph" w:customStyle="1" w:styleId="EndNoteBibliography">
    <w:name w:val="EndNote Bibliography"/>
    <w:basedOn w:val="Normal"/>
    <w:link w:val="EndNoteBibliographyChar"/>
    <w:rsid w:val="005B5FD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B5FD8"/>
    <w:rPr>
      <w:rFonts w:ascii="Calibri" w:hAnsi="Calibri" w:cs="Calibri"/>
      <w:noProof/>
      <w:lang w:val="en-US"/>
    </w:rPr>
  </w:style>
  <w:style w:type="character" w:customStyle="1" w:styleId="Heading3Char">
    <w:name w:val="Heading 3 Char"/>
    <w:basedOn w:val="DefaultParagraphFont"/>
    <w:link w:val="Heading3"/>
    <w:uiPriority w:val="9"/>
    <w:rsid w:val="00171C4C"/>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D172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723A"/>
    <w:rPr>
      <w:b/>
      <w:bCs/>
      <w:i/>
      <w:iCs/>
      <w:color w:val="4F81BD" w:themeColor="accent1"/>
    </w:rPr>
  </w:style>
  <w:style w:type="character" w:customStyle="1" w:styleId="Heading4Char">
    <w:name w:val="Heading 4 Char"/>
    <w:basedOn w:val="DefaultParagraphFont"/>
    <w:link w:val="Heading4"/>
    <w:uiPriority w:val="9"/>
    <w:rsid w:val="00D1723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F4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F1B"/>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semiHidden/>
    <w:rsid w:val="009F09B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9F09B5"/>
    <w:rPr>
      <w:i/>
      <w:iCs/>
    </w:rPr>
  </w:style>
  <w:style w:type="character" w:styleId="Strong">
    <w:name w:val="Strong"/>
    <w:basedOn w:val="DefaultParagraphFont"/>
    <w:uiPriority w:val="22"/>
    <w:qFormat/>
    <w:rsid w:val="009F09B5"/>
    <w:rPr>
      <w:b/>
      <w:bCs/>
    </w:rPr>
  </w:style>
  <w:style w:type="character" w:customStyle="1" w:styleId="item-action">
    <w:name w:val="item-action"/>
    <w:basedOn w:val="DefaultParagraphFont"/>
    <w:rsid w:val="00AA621E"/>
  </w:style>
  <w:style w:type="character" w:customStyle="1" w:styleId="share-button-link-text">
    <w:name w:val="share-button-link-text"/>
    <w:basedOn w:val="DefaultParagraphFont"/>
    <w:rsid w:val="00AA621E"/>
  </w:style>
  <w:style w:type="paragraph" w:styleId="BalloonText">
    <w:name w:val="Balloon Text"/>
    <w:basedOn w:val="Normal"/>
    <w:link w:val="BalloonTextChar"/>
    <w:uiPriority w:val="99"/>
    <w:semiHidden/>
    <w:unhideWhenUsed/>
    <w:rsid w:val="00AA6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1E"/>
    <w:rPr>
      <w:rFonts w:ascii="Tahoma" w:hAnsi="Tahoma" w:cs="Tahoma"/>
      <w:sz w:val="16"/>
      <w:szCs w:val="16"/>
    </w:rPr>
  </w:style>
  <w:style w:type="paragraph" w:customStyle="1" w:styleId="EndNoteBibliographyTitle">
    <w:name w:val="EndNote Bibliography Title"/>
    <w:basedOn w:val="Normal"/>
    <w:link w:val="EndNoteBibliographyTitleChar"/>
    <w:rsid w:val="00A63FE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3FE6"/>
    <w:rPr>
      <w:rFonts w:ascii="Calibri" w:hAnsi="Calibri" w:cs="Calibri"/>
      <w:noProof/>
      <w:lang w:val="en-US"/>
    </w:rPr>
  </w:style>
  <w:style w:type="character" w:customStyle="1" w:styleId="ja50-ce-inf">
    <w:name w:val="ja50-ce-inf"/>
    <w:basedOn w:val="DefaultParagraphFont"/>
    <w:rsid w:val="003F6B2A"/>
  </w:style>
  <w:style w:type="character" w:customStyle="1" w:styleId="ja50-ce-sup">
    <w:name w:val="ja50-ce-sup"/>
    <w:basedOn w:val="DefaultParagraphFont"/>
    <w:rsid w:val="003F6B2A"/>
  </w:style>
  <w:style w:type="character" w:customStyle="1" w:styleId="sup">
    <w:name w:val="sup"/>
    <w:rsid w:val="00626474"/>
    <w:rPr>
      <w:vertAlign w:val="superscript"/>
    </w:rPr>
  </w:style>
  <w:style w:type="paragraph" w:customStyle="1" w:styleId="paragraph">
    <w:name w:val="paragraph"/>
    <w:basedOn w:val="Normal"/>
    <w:rsid w:val="00D64661"/>
    <w:pPr>
      <w:suppressAutoHyphens/>
      <w:spacing w:after="120" w:line="240" w:lineRule="auto"/>
      <w:ind w:firstLine="288"/>
    </w:pPr>
    <w:rPr>
      <w:rFonts w:ascii="Times New Roman" w:eastAsia="Times New Roman" w:hAnsi="Times New Roman" w:cs="Times New Roman"/>
      <w:lang w:val="en-US" w:eastAsia="ar-SA"/>
    </w:rPr>
  </w:style>
  <w:style w:type="character" w:customStyle="1" w:styleId="sanserif">
    <w:name w:val="sanserif"/>
    <w:rsid w:val="008C0E1D"/>
    <w:rPr>
      <w:rFonts w:ascii="Arial" w:hAnsi="Arial" w:cs="Arial"/>
    </w:rPr>
  </w:style>
  <w:style w:type="character" w:customStyle="1" w:styleId="label">
    <w:name w:val="label"/>
    <w:rsid w:val="00482FA5"/>
    <w:rPr>
      <w:rFonts w:ascii="Times New Roman" w:eastAsia="Times New Roman" w:hAnsi="Times New Roman" w:cs="Times New Roman"/>
      <w:vanish w:val="0"/>
      <w:color w:val="auto"/>
      <w:sz w:val="22"/>
      <w:szCs w:val="22"/>
      <w:shd w:val="clear" w:color="auto" w:fill="auto"/>
      <w:lang w:val="en-US" w:eastAsia="ar-SA" w:bidi="ar-SA"/>
    </w:rPr>
  </w:style>
  <w:style w:type="paragraph" w:customStyle="1" w:styleId="bibitem">
    <w:name w:val="bibitem"/>
    <w:basedOn w:val="Normal"/>
    <w:link w:val="bibitemChar"/>
    <w:rsid w:val="00482FA5"/>
    <w:pPr>
      <w:suppressAutoHyphens/>
      <w:spacing w:before="120" w:after="0" w:line="360" w:lineRule="auto"/>
    </w:pPr>
    <w:rPr>
      <w:rFonts w:ascii="Times New Roman" w:eastAsia="Times New Roman" w:hAnsi="Times New Roman" w:cs="Times New Roman"/>
      <w:lang w:val="en-US" w:eastAsia="ar-SA"/>
    </w:rPr>
  </w:style>
  <w:style w:type="character" w:customStyle="1" w:styleId="bibitemChar">
    <w:name w:val="bibitem Char"/>
    <w:link w:val="bibitem"/>
    <w:rsid w:val="00482FA5"/>
    <w:rPr>
      <w:rFonts w:ascii="Times New Roman" w:eastAsia="Times New Roman" w:hAnsi="Times New Roman" w:cs="Times New Roman"/>
      <w:lang w:val="en-US" w:eastAsia="ar-SA"/>
    </w:rPr>
  </w:style>
  <w:style w:type="character" w:styleId="CommentReference">
    <w:name w:val="annotation reference"/>
    <w:basedOn w:val="DefaultParagraphFont"/>
    <w:uiPriority w:val="99"/>
    <w:semiHidden/>
    <w:unhideWhenUsed/>
    <w:rsid w:val="007D024C"/>
    <w:rPr>
      <w:sz w:val="16"/>
      <w:szCs w:val="16"/>
    </w:rPr>
  </w:style>
  <w:style w:type="paragraph" w:styleId="CommentText">
    <w:name w:val="annotation text"/>
    <w:basedOn w:val="Normal"/>
    <w:link w:val="CommentTextChar"/>
    <w:uiPriority w:val="99"/>
    <w:semiHidden/>
    <w:unhideWhenUsed/>
    <w:rsid w:val="007D024C"/>
    <w:pPr>
      <w:spacing w:line="240" w:lineRule="auto"/>
    </w:pPr>
    <w:rPr>
      <w:sz w:val="20"/>
      <w:szCs w:val="20"/>
    </w:rPr>
  </w:style>
  <w:style w:type="character" w:customStyle="1" w:styleId="CommentTextChar">
    <w:name w:val="Comment Text Char"/>
    <w:basedOn w:val="DefaultParagraphFont"/>
    <w:link w:val="CommentText"/>
    <w:uiPriority w:val="99"/>
    <w:semiHidden/>
    <w:rsid w:val="007D024C"/>
    <w:rPr>
      <w:sz w:val="20"/>
      <w:szCs w:val="20"/>
    </w:rPr>
  </w:style>
  <w:style w:type="paragraph" w:styleId="CommentSubject">
    <w:name w:val="annotation subject"/>
    <w:basedOn w:val="CommentText"/>
    <w:next w:val="CommentText"/>
    <w:link w:val="CommentSubjectChar"/>
    <w:uiPriority w:val="99"/>
    <w:semiHidden/>
    <w:unhideWhenUsed/>
    <w:rsid w:val="007D024C"/>
    <w:rPr>
      <w:b/>
      <w:bCs/>
    </w:rPr>
  </w:style>
  <w:style w:type="character" w:customStyle="1" w:styleId="CommentSubjectChar">
    <w:name w:val="Comment Subject Char"/>
    <w:basedOn w:val="CommentTextChar"/>
    <w:link w:val="CommentSubject"/>
    <w:uiPriority w:val="99"/>
    <w:semiHidden/>
    <w:rsid w:val="007D024C"/>
    <w:rPr>
      <w:b/>
      <w:bCs/>
      <w:sz w:val="20"/>
      <w:szCs w:val="20"/>
    </w:rPr>
  </w:style>
  <w:style w:type="character" w:customStyle="1" w:styleId="italic">
    <w:name w:val="italic"/>
    <w:basedOn w:val="DefaultParagraphFont"/>
    <w:rsid w:val="004714C2"/>
  </w:style>
  <w:style w:type="paragraph" w:customStyle="1" w:styleId="p">
    <w:name w:val="p"/>
    <w:basedOn w:val="Normal"/>
    <w:rsid w:val="004714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derline">
    <w:name w:val="underline"/>
    <w:basedOn w:val="DefaultParagraphFont"/>
    <w:rsid w:val="004714C2"/>
  </w:style>
  <w:style w:type="character" w:customStyle="1" w:styleId="highlight">
    <w:name w:val="highlight"/>
    <w:basedOn w:val="DefaultParagraphFont"/>
    <w:rsid w:val="008B0F4B"/>
  </w:style>
  <w:style w:type="paragraph" w:customStyle="1" w:styleId="authors">
    <w:name w:val="authors"/>
    <w:basedOn w:val="Normal"/>
    <w:rsid w:val="007C39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mitted">
    <w:name w:val="submitted"/>
    <w:basedOn w:val="DefaultParagraphFont"/>
    <w:rsid w:val="00247935"/>
  </w:style>
  <w:style w:type="character" w:styleId="IntenseEmphasis">
    <w:name w:val="Intense Emphasis"/>
    <w:basedOn w:val="DefaultParagraphFont"/>
    <w:uiPriority w:val="21"/>
    <w:qFormat/>
    <w:rsid w:val="003339EA"/>
    <w:rPr>
      <w:b/>
      <w:bCs/>
      <w:i/>
      <w:iCs/>
      <w:color w:val="4F81BD" w:themeColor="accent1"/>
    </w:rPr>
  </w:style>
  <w:style w:type="paragraph" w:customStyle="1" w:styleId="affiliation">
    <w:name w:val="affiliation"/>
    <w:basedOn w:val="Normal"/>
    <w:rsid w:val="003C2A6E"/>
    <w:pPr>
      <w:suppressAutoHyphens/>
      <w:spacing w:before="120" w:after="120" w:line="240" w:lineRule="auto"/>
    </w:pPr>
    <w:rPr>
      <w:rFonts w:ascii="Times New Roman" w:eastAsia="Times New Roman" w:hAnsi="Times New Roman" w:cs="Times New Roman"/>
      <w:sz w:val="20"/>
      <w:szCs w:val="20"/>
      <w:lang w:val="en-US" w:eastAsia="ar-SA"/>
    </w:rPr>
  </w:style>
  <w:style w:type="paragraph" w:customStyle="1" w:styleId="correspondingauthor">
    <w:name w:val="correspondingauthor"/>
    <w:basedOn w:val="Normal"/>
    <w:rsid w:val="003C2A6E"/>
    <w:pPr>
      <w:suppressAutoHyphens/>
      <w:spacing w:before="120" w:after="120" w:line="240" w:lineRule="auto"/>
    </w:pPr>
    <w:rPr>
      <w:rFonts w:ascii="Times New Roman" w:eastAsia="Times New Roman" w:hAnsi="Times New Roman" w:cs="Times New Roman"/>
      <w:lang w:val="en-US" w:eastAsia="ar-SA"/>
    </w:rPr>
  </w:style>
  <w:style w:type="paragraph" w:customStyle="1" w:styleId="DataField11pt">
    <w:name w:val="Data Field 11pt"/>
    <w:basedOn w:val="Normal"/>
    <w:rsid w:val="00A06276"/>
    <w:pPr>
      <w:autoSpaceDE w:val="0"/>
      <w:autoSpaceDN w:val="0"/>
      <w:spacing w:after="0" w:line="300" w:lineRule="exact"/>
    </w:pPr>
    <w:rPr>
      <w:rFonts w:ascii="Arial" w:eastAsia="Batang" w:hAnsi="Arial" w:cs="Arial"/>
      <w:szCs w:val="20"/>
      <w:lang w:val="en-US"/>
    </w:rPr>
  </w:style>
  <w:style w:type="paragraph" w:styleId="Header">
    <w:name w:val="header"/>
    <w:basedOn w:val="Normal"/>
    <w:link w:val="HeaderChar"/>
    <w:uiPriority w:val="99"/>
    <w:unhideWhenUsed/>
    <w:rsid w:val="001C7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C9C"/>
  </w:style>
  <w:style w:type="paragraph" w:styleId="Footer">
    <w:name w:val="footer"/>
    <w:basedOn w:val="Normal"/>
    <w:link w:val="FooterChar"/>
    <w:uiPriority w:val="99"/>
    <w:unhideWhenUsed/>
    <w:rsid w:val="001C7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C9C"/>
  </w:style>
  <w:style w:type="character" w:customStyle="1" w:styleId="fnm">
    <w:name w:val="fnm"/>
    <w:basedOn w:val="DefaultParagraphFont"/>
    <w:rsid w:val="000021A8"/>
  </w:style>
  <w:style w:type="character" w:customStyle="1" w:styleId="snm">
    <w:name w:val="snm"/>
    <w:basedOn w:val="DefaultParagraphFont"/>
    <w:rsid w:val="000021A8"/>
  </w:style>
  <w:style w:type="character" w:customStyle="1" w:styleId="citsup">
    <w:name w:val="citsup"/>
    <w:rsid w:val="000021A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72F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71C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2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F09B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3A"/>
    <w:pPr>
      <w:ind w:left="720"/>
      <w:contextualSpacing/>
    </w:pPr>
  </w:style>
  <w:style w:type="character" w:customStyle="1" w:styleId="Heading1Char">
    <w:name w:val="Heading 1 Char"/>
    <w:basedOn w:val="DefaultParagraphFont"/>
    <w:link w:val="Heading1"/>
    <w:uiPriority w:val="9"/>
    <w:rsid w:val="00C72F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72FD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72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72FD3"/>
    <w:rPr>
      <w:color w:val="0000FF"/>
      <w:u w:val="single"/>
    </w:rPr>
  </w:style>
  <w:style w:type="character" w:customStyle="1" w:styleId="apple-converted-space">
    <w:name w:val="apple-converted-space"/>
    <w:basedOn w:val="DefaultParagraphFont"/>
    <w:rsid w:val="00C72FD3"/>
  </w:style>
  <w:style w:type="paragraph" w:customStyle="1" w:styleId="EndNoteBibliography">
    <w:name w:val="EndNote Bibliography"/>
    <w:basedOn w:val="Normal"/>
    <w:link w:val="EndNoteBibliographyChar"/>
    <w:rsid w:val="005B5FD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B5FD8"/>
    <w:rPr>
      <w:rFonts w:ascii="Calibri" w:hAnsi="Calibri" w:cs="Calibri"/>
      <w:noProof/>
      <w:lang w:val="en-US"/>
    </w:rPr>
  </w:style>
  <w:style w:type="character" w:customStyle="1" w:styleId="Heading3Char">
    <w:name w:val="Heading 3 Char"/>
    <w:basedOn w:val="DefaultParagraphFont"/>
    <w:link w:val="Heading3"/>
    <w:uiPriority w:val="9"/>
    <w:rsid w:val="00171C4C"/>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D172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723A"/>
    <w:rPr>
      <w:b/>
      <w:bCs/>
      <w:i/>
      <w:iCs/>
      <w:color w:val="4F81BD" w:themeColor="accent1"/>
    </w:rPr>
  </w:style>
  <w:style w:type="character" w:customStyle="1" w:styleId="Heading4Char">
    <w:name w:val="Heading 4 Char"/>
    <w:basedOn w:val="DefaultParagraphFont"/>
    <w:link w:val="Heading4"/>
    <w:uiPriority w:val="9"/>
    <w:rsid w:val="00D1723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F4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F1B"/>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semiHidden/>
    <w:rsid w:val="009F09B5"/>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9F09B5"/>
    <w:rPr>
      <w:i/>
      <w:iCs/>
    </w:rPr>
  </w:style>
  <w:style w:type="character" w:styleId="Strong">
    <w:name w:val="Strong"/>
    <w:basedOn w:val="DefaultParagraphFont"/>
    <w:uiPriority w:val="22"/>
    <w:qFormat/>
    <w:rsid w:val="009F09B5"/>
    <w:rPr>
      <w:b/>
      <w:bCs/>
    </w:rPr>
  </w:style>
  <w:style w:type="character" w:customStyle="1" w:styleId="item-action">
    <w:name w:val="item-action"/>
    <w:basedOn w:val="DefaultParagraphFont"/>
    <w:rsid w:val="00AA621E"/>
  </w:style>
  <w:style w:type="character" w:customStyle="1" w:styleId="share-button-link-text">
    <w:name w:val="share-button-link-text"/>
    <w:basedOn w:val="DefaultParagraphFont"/>
    <w:rsid w:val="00AA621E"/>
  </w:style>
  <w:style w:type="paragraph" w:styleId="BalloonText">
    <w:name w:val="Balloon Text"/>
    <w:basedOn w:val="Normal"/>
    <w:link w:val="BalloonTextChar"/>
    <w:uiPriority w:val="99"/>
    <w:semiHidden/>
    <w:unhideWhenUsed/>
    <w:rsid w:val="00AA6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1E"/>
    <w:rPr>
      <w:rFonts w:ascii="Tahoma" w:hAnsi="Tahoma" w:cs="Tahoma"/>
      <w:sz w:val="16"/>
      <w:szCs w:val="16"/>
    </w:rPr>
  </w:style>
  <w:style w:type="paragraph" w:customStyle="1" w:styleId="EndNoteBibliographyTitle">
    <w:name w:val="EndNote Bibliography Title"/>
    <w:basedOn w:val="Normal"/>
    <w:link w:val="EndNoteBibliographyTitleChar"/>
    <w:rsid w:val="00A63FE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63FE6"/>
    <w:rPr>
      <w:rFonts w:ascii="Calibri" w:hAnsi="Calibri" w:cs="Calibri"/>
      <w:noProof/>
      <w:lang w:val="en-US"/>
    </w:rPr>
  </w:style>
  <w:style w:type="character" w:customStyle="1" w:styleId="ja50-ce-inf">
    <w:name w:val="ja50-ce-inf"/>
    <w:basedOn w:val="DefaultParagraphFont"/>
    <w:rsid w:val="003F6B2A"/>
  </w:style>
  <w:style w:type="character" w:customStyle="1" w:styleId="ja50-ce-sup">
    <w:name w:val="ja50-ce-sup"/>
    <w:basedOn w:val="DefaultParagraphFont"/>
    <w:rsid w:val="003F6B2A"/>
  </w:style>
  <w:style w:type="character" w:customStyle="1" w:styleId="sup">
    <w:name w:val="sup"/>
    <w:rsid w:val="00626474"/>
    <w:rPr>
      <w:vertAlign w:val="superscript"/>
    </w:rPr>
  </w:style>
  <w:style w:type="paragraph" w:customStyle="1" w:styleId="paragraph">
    <w:name w:val="paragraph"/>
    <w:basedOn w:val="Normal"/>
    <w:rsid w:val="00D64661"/>
    <w:pPr>
      <w:suppressAutoHyphens/>
      <w:spacing w:after="120" w:line="240" w:lineRule="auto"/>
      <w:ind w:firstLine="288"/>
    </w:pPr>
    <w:rPr>
      <w:rFonts w:ascii="Times New Roman" w:eastAsia="Times New Roman" w:hAnsi="Times New Roman" w:cs="Times New Roman"/>
      <w:lang w:val="en-US" w:eastAsia="ar-SA"/>
    </w:rPr>
  </w:style>
  <w:style w:type="character" w:customStyle="1" w:styleId="sanserif">
    <w:name w:val="sanserif"/>
    <w:rsid w:val="008C0E1D"/>
    <w:rPr>
      <w:rFonts w:ascii="Arial" w:hAnsi="Arial" w:cs="Arial"/>
    </w:rPr>
  </w:style>
  <w:style w:type="character" w:customStyle="1" w:styleId="label">
    <w:name w:val="label"/>
    <w:rsid w:val="00482FA5"/>
    <w:rPr>
      <w:rFonts w:ascii="Times New Roman" w:eastAsia="Times New Roman" w:hAnsi="Times New Roman" w:cs="Times New Roman"/>
      <w:vanish w:val="0"/>
      <w:color w:val="auto"/>
      <w:sz w:val="22"/>
      <w:szCs w:val="22"/>
      <w:shd w:val="clear" w:color="auto" w:fill="auto"/>
      <w:lang w:val="en-US" w:eastAsia="ar-SA" w:bidi="ar-SA"/>
    </w:rPr>
  </w:style>
  <w:style w:type="paragraph" w:customStyle="1" w:styleId="bibitem">
    <w:name w:val="bibitem"/>
    <w:basedOn w:val="Normal"/>
    <w:link w:val="bibitemChar"/>
    <w:rsid w:val="00482FA5"/>
    <w:pPr>
      <w:suppressAutoHyphens/>
      <w:spacing w:before="120" w:after="0" w:line="360" w:lineRule="auto"/>
    </w:pPr>
    <w:rPr>
      <w:rFonts w:ascii="Times New Roman" w:eastAsia="Times New Roman" w:hAnsi="Times New Roman" w:cs="Times New Roman"/>
      <w:lang w:val="en-US" w:eastAsia="ar-SA"/>
    </w:rPr>
  </w:style>
  <w:style w:type="character" w:customStyle="1" w:styleId="bibitemChar">
    <w:name w:val="bibitem Char"/>
    <w:link w:val="bibitem"/>
    <w:rsid w:val="00482FA5"/>
    <w:rPr>
      <w:rFonts w:ascii="Times New Roman" w:eastAsia="Times New Roman" w:hAnsi="Times New Roman" w:cs="Times New Roman"/>
      <w:lang w:val="en-US" w:eastAsia="ar-SA"/>
    </w:rPr>
  </w:style>
  <w:style w:type="character" w:styleId="CommentReference">
    <w:name w:val="annotation reference"/>
    <w:basedOn w:val="DefaultParagraphFont"/>
    <w:uiPriority w:val="99"/>
    <w:semiHidden/>
    <w:unhideWhenUsed/>
    <w:rsid w:val="007D024C"/>
    <w:rPr>
      <w:sz w:val="16"/>
      <w:szCs w:val="16"/>
    </w:rPr>
  </w:style>
  <w:style w:type="paragraph" w:styleId="CommentText">
    <w:name w:val="annotation text"/>
    <w:basedOn w:val="Normal"/>
    <w:link w:val="CommentTextChar"/>
    <w:uiPriority w:val="99"/>
    <w:semiHidden/>
    <w:unhideWhenUsed/>
    <w:rsid w:val="007D024C"/>
    <w:pPr>
      <w:spacing w:line="240" w:lineRule="auto"/>
    </w:pPr>
    <w:rPr>
      <w:sz w:val="20"/>
      <w:szCs w:val="20"/>
    </w:rPr>
  </w:style>
  <w:style w:type="character" w:customStyle="1" w:styleId="CommentTextChar">
    <w:name w:val="Comment Text Char"/>
    <w:basedOn w:val="DefaultParagraphFont"/>
    <w:link w:val="CommentText"/>
    <w:uiPriority w:val="99"/>
    <w:semiHidden/>
    <w:rsid w:val="007D024C"/>
    <w:rPr>
      <w:sz w:val="20"/>
      <w:szCs w:val="20"/>
    </w:rPr>
  </w:style>
  <w:style w:type="paragraph" w:styleId="CommentSubject">
    <w:name w:val="annotation subject"/>
    <w:basedOn w:val="CommentText"/>
    <w:next w:val="CommentText"/>
    <w:link w:val="CommentSubjectChar"/>
    <w:uiPriority w:val="99"/>
    <w:semiHidden/>
    <w:unhideWhenUsed/>
    <w:rsid w:val="007D024C"/>
    <w:rPr>
      <w:b/>
      <w:bCs/>
    </w:rPr>
  </w:style>
  <w:style w:type="character" w:customStyle="1" w:styleId="CommentSubjectChar">
    <w:name w:val="Comment Subject Char"/>
    <w:basedOn w:val="CommentTextChar"/>
    <w:link w:val="CommentSubject"/>
    <w:uiPriority w:val="99"/>
    <w:semiHidden/>
    <w:rsid w:val="007D024C"/>
    <w:rPr>
      <w:b/>
      <w:bCs/>
      <w:sz w:val="20"/>
      <w:szCs w:val="20"/>
    </w:rPr>
  </w:style>
  <w:style w:type="character" w:customStyle="1" w:styleId="italic">
    <w:name w:val="italic"/>
    <w:basedOn w:val="DefaultParagraphFont"/>
    <w:rsid w:val="004714C2"/>
  </w:style>
  <w:style w:type="paragraph" w:customStyle="1" w:styleId="p">
    <w:name w:val="p"/>
    <w:basedOn w:val="Normal"/>
    <w:rsid w:val="004714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derline">
    <w:name w:val="underline"/>
    <w:basedOn w:val="DefaultParagraphFont"/>
    <w:rsid w:val="004714C2"/>
  </w:style>
  <w:style w:type="character" w:customStyle="1" w:styleId="highlight">
    <w:name w:val="highlight"/>
    <w:basedOn w:val="DefaultParagraphFont"/>
    <w:rsid w:val="008B0F4B"/>
  </w:style>
  <w:style w:type="paragraph" w:customStyle="1" w:styleId="authors">
    <w:name w:val="authors"/>
    <w:basedOn w:val="Normal"/>
    <w:rsid w:val="007C39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mitted">
    <w:name w:val="submitted"/>
    <w:basedOn w:val="DefaultParagraphFont"/>
    <w:rsid w:val="00247935"/>
  </w:style>
  <w:style w:type="character" w:styleId="IntenseEmphasis">
    <w:name w:val="Intense Emphasis"/>
    <w:basedOn w:val="DefaultParagraphFont"/>
    <w:uiPriority w:val="21"/>
    <w:qFormat/>
    <w:rsid w:val="003339EA"/>
    <w:rPr>
      <w:b/>
      <w:bCs/>
      <w:i/>
      <w:iCs/>
      <w:color w:val="4F81BD" w:themeColor="accent1"/>
    </w:rPr>
  </w:style>
  <w:style w:type="paragraph" w:customStyle="1" w:styleId="affiliation">
    <w:name w:val="affiliation"/>
    <w:basedOn w:val="Normal"/>
    <w:rsid w:val="003C2A6E"/>
    <w:pPr>
      <w:suppressAutoHyphens/>
      <w:spacing w:before="120" w:after="120" w:line="240" w:lineRule="auto"/>
    </w:pPr>
    <w:rPr>
      <w:rFonts w:ascii="Times New Roman" w:eastAsia="Times New Roman" w:hAnsi="Times New Roman" w:cs="Times New Roman"/>
      <w:sz w:val="20"/>
      <w:szCs w:val="20"/>
      <w:lang w:val="en-US" w:eastAsia="ar-SA"/>
    </w:rPr>
  </w:style>
  <w:style w:type="paragraph" w:customStyle="1" w:styleId="correspondingauthor">
    <w:name w:val="correspondingauthor"/>
    <w:basedOn w:val="Normal"/>
    <w:rsid w:val="003C2A6E"/>
    <w:pPr>
      <w:suppressAutoHyphens/>
      <w:spacing w:before="120" w:after="120" w:line="240" w:lineRule="auto"/>
    </w:pPr>
    <w:rPr>
      <w:rFonts w:ascii="Times New Roman" w:eastAsia="Times New Roman" w:hAnsi="Times New Roman" w:cs="Times New Roman"/>
      <w:lang w:val="en-US" w:eastAsia="ar-SA"/>
    </w:rPr>
  </w:style>
  <w:style w:type="paragraph" w:customStyle="1" w:styleId="DataField11pt">
    <w:name w:val="Data Field 11pt"/>
    <w:basedOn w:val="Normal"/>
    <w:rsid w:val="00A06276"/>
    <w:pPr>
      <w:autoSpaceDE w:val="0"/>
      <w:autoSpaceDN w:val="0"/>
      <w:spacing w:after="0" w:line="300" w:lineRule="exact"/>
    </w:pPr>
    <w:rPr>
      <w:rFonts w:ascii="Arial" w:eastAsia="Batang" w:hAnsi="Arial" w:cs="Arial"/>
      <w:szCs w:val="20"/>
      <w:lang w:val="en-US"/>
    </w:rPr>
  </w:style>
  <w:style w:type="paragraph" w:styleId="Header">
    <w:name w:val="header"/>
    <w:basedOn w:val="Normal"/>
    <w:link w:val="HeaderChar"/>
    <w:uiPriority w:val="99"/>
    <w:unhideWhenUsed/>
    <w:rsid w:val="001C7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C9C"/>
  </w:style>
  <w:style w:type="paragraph" w:styleId="Footer">
    <w:name w:val="footer"/>
    <w:basedOn w:val="Normal"/>
    <w:link w:val="FooterChar"/>
    <w:uiPriority w:val="99"/>
    <w:unhideWhenUsed/>
    <w:rsid w:val="001C7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C9C"/>
  </w:style>
  <w:style w:type="character" w:customStyle="1" w:styleId="fnm">
    <w:name w:val="fnm"/>
    <w:basedOn w:val="DefaultParagraphFont"/>
    <w:rsid w:val="000021A8"/>
  </w:style>
  <w:style w:type="character" w:customStyle="1" w:styleId="snm">
    <w:name w:val="snm"/>
    <w:basedOn w:val="DefaultParagraphFont"/>
    <w:rsid w:val="000021A8"/>
  </w:style>
  <w:style w:type="character" w:customStyle="1" w:styleId="citsup">
    <w:name w:val="citsup"/>
    <w:rsid w:val="000021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9306">
      <w:bodyDiv w:val="1"/>
      <w:marLeft w:val="0"/>
      <w:marRight w:val="0"/>
      <w:marTop w:val="0"/>
      <w:marBottom w:val="0"/>
      <w:divBdr>
        <w:top w:val="none" w:sz="0" w:space="0" w:color="auto"/>
        <w:left w:val="none" w:sz="0" w:space="0" w:color="auto"/>
        <w:bottom w:val="none" w:sz="0" w:space="0" w:color="auto"/>
        <w:right w:val="none" w:sz="0" w:space="0" w:color="auto"/>
      </w:divBdr>
    </w:div>
    <w:div w:id="57478237">
      <w:bodyDiv w:val="1"/>
      <w:marLeft w:val="0"/>
      <w:marRight w:val="0"/>
      <w:marTop w:val="0"/>
      <w:marBottom w:val="0"/>
      <w:divBdr>
        <w:top w:val="none" w:sz="0" w:space="0" w:color="auto"/>
        <w:left w:val="none" w:sz="0" w:space="0" w:color="auto"/>
        <w:bottom w:val="none" w:sz="0" w:space="0" w:color="auto"/>
        <w:right w:val="none" w:sz="0" w:space="0" w:color="auto"/>
      </w:divBdr>
    </w:div>
    <w:div w:id="96602774">
      <w:bodyDiv w:val="1"/>
      <w:marLeft w:val="0"/>
      <w:marRight w:val="0"/>
      <w:marTop w:val="0"/>
      <w:marBottom w:val="0"/>
      <w:divBdr>
        <w:top w:val="none" w:sz="0" w:space="0" w:color="auto"/>
        <w:left w:val="none" w:sz="0" w:space="0" w:color="auto"/>
        <w:bottom w:val="none" w:sz="0" w:space="0" w:color="auto"/>
        <w:right w:val="none" w:sz="0" w:space="0" w:color="auto"/>
      </w:divBdr>
      <w:divsChild>
        <w:div w:id="278224783">
          <w:marLeft w:val="0"/>
          <w:marRight w:val="0"/>
          <w:marTop w:val="0"/>
          <w:marBottom w:val="480"/>
          <w:divBdr>
            <w:top w:val="none" w:sz="0" w:space="0" w:color="auto"/>
            <w:left w:val="none" w:sz="0" w:space="0" w:color="auto"/>
            <w:bottom w:val="none" w:sz="0" w:space="0" w:color="auto"/>
            <w:right w:val="none" w:sz="0" w:space="0" w:color="auto"/>
          </w:divBdr>
        </w:div>
        <w:div w:id="611668950">
          <w:marLeft w:val="0"/>
          <w:marRight w:val="0"/>
          <w:marTop w:val="0"/>
          <w:marBottom w:val="480"/>
          <w:divBdr>
            <w:top w:val="none" w:sz="0" w:space="0" w:color="auto"/>
            <w:left w:val="none" w:sz="0" w:space="0" w:color="auto"/>
            <w:bottom w:val="none" w:sz="0" w:space="0" w:color="auto"/>
            <w:right w:val="none" w:sz="0" w:space="0" w:color="auto"/>
          </w:divBdr>
        </w:div>
        <w:div w:id="880049822">
          <w:marLeft w:val="0"/>
          <w:marRight w:val="0"/>
          <w:marTop w:val="0"/>
          <w:marBottom w:val="480"/>
          <w:divBdr>
            <w:top w:val="none" w:sz="0" w:space="0" w:color="auto"/>
            <w:left w:val="none" w:sz="0" w:space="0" w:color="auto"/>
            <w:bottom w:val="none" w:sz="0" w:space="0" w:color="auto"/>
            <w:right w:val="none" w:sz="0" w:space="0" w:color="auto"/>
          </w:divBdr>
        </w:div>
        <w:div w:id="1733191537">
          <w:marLeft w:val="0"/>
          <w:marRight w:val="0"/>
          <w:marTop w:val="0"/>
          <w:marBottom w:val="480"/>
          <w:divBdr>
            <w:top w:val="none" w:sz="0" w:space="0" w:color="auto"/>
            <w:left w:val="none" w:sz="0" w:space="0" w:color="auto"/>
            <w:bottom w:val="none" w:sz="0" w:space="0" w:color="auto"/>
            <w:right w:val="none" w:sz="0" w:space="0" w:color="auto"/>
          </w:divBdr>
        </w:div>
      </w:divsChild>
    </w:div>
    <w:div w:id="181667351">
      <w:bodyDiv w:val="1"/>
      <w:marLeft w:val="0"/>
      <w:marRight w:val="0"/>
      <w:marTop w:val="0"/>
      <w:marBottom w:val="0"/>
      <w:divBdr>
        <w:top w:val="none" w:sz="0" w:space="0" w:color="auto"/>
        <w:left w:val="none" w:sz="0" w:space="0" w:color="auto"/>
        <w:bottom w:val="none" w:sz="0" w:space="0" w:color="auto"/>
        <w:right w:val="none" w:sz="0" w:space="0" w:color="auto"/>
      </w:divBdr>
    </w:div>
    <w:div w:id="216207947">
      <w:bodyDiv w:val="1"/>
      <w:marLeft w:val="0"/>
      <w:marRight w:val="0"/>
      <w:marTop w:val="0"/>
      <w:marBottom w:val="0"/>
      <w:divBdr>
        <w:top w:val="none" w:sz="0" w:space="0" w:color="auto"/>
        <w:left w:val="none" w:sz="0" w:space="0" w:color="auto"/>
        <w:bottom w:val="none" w:sz="0" w:space="0" w:color="auto"/>
        <w:right w:val="none" w:sz="0" w:space="0" w:color="auto"/>
      </w:divBdr>
      <w:divsChild>
        <w:div w:id="967709351">
          <w:marLeft w:val="0"/>
          <w:marRight w:val="0"/>
          <w:marTop w:val="0"/>
          <w:marBottom w:val="0"/>
          <w:divBdr>
            <w:top w:val="none" w:sz="0" w:space="0" w:color="auto"/>
            <w:left w:val="none" w:sz="0" w:space="0" w:color="auto"/>
            <w:bottom w:val="none" w:sz="0" w:space="0" w:color="auto"/>
            <w:right w:val="none" w:sz="0" w:space="0" w:color="auto"/>
          </w:divBdr>
          <w:divsChild>
            <w:div w:id="210267719">
              <w:marLeft w:val="0"/>
              <w:marRight w:val="0"/>
              <w:marTop w:val="0"/>
              <w:marBottom w:val="0"/>
              <w:divBdr>
                <w:top w:val="single" w:sz="6" w:space="0" w:color="808080"/>
                <w:left w:val="none" w:sz="0" w:space="0" w:color="auto"/>
                <w:bottom w:val="none" w:sz="0" w:space="0" w:color="auto"/>
                <w:right w:val="none" w:sz="0" w:space="0" w:color="auto"/>
              </w:divBdr>
            </w:div>
          </w:divsChild>
        </w:div>
        <w:div w:id="1142691989">
          <w:marLeft w:val="0"/>
          <w:marRight w:val="0"/>
          <w:marTop w:val="120"/>
          <w:marBottom w:val="0"/>
          <w:divBdr>
            <w:top w:val="none" w:sz="0" w:space="0" w:color="auto"/>
            <w:left w:val="none" w:sz="0" w:space="0" w:color="auto"/>
            <w:bottom w:val="none" w:sz="0" w:space="0" w:color="auto"/>
            <w:right w:val="none" w:sz="0" w:space="0" w:color="auto"/>
          </w:divBdr>
          <w:divsChild>
            <w:div w:id="64497498">
              <w:marLeft w:val="0"/>
              <w:marRight w:val="0"/>
              <w:marTop w:val="0"/>
              <w:marBottom w:val="0"/>
              <w:divBdr>
                <w:top w:val="none" w:sz="0" w:space="0" w:color="auto"/>
                <w:left w:val="none" w:sz="0" w:space="0" w:color="auto"/>
                <w:bottom w:val="none" w:sz="0" w:space="0" w:color="auto"/>
                <w:right w:val="none" w:sz="0" w:space="0" w:color="auto"/>
              </w:divBdr>
              <w:divsChild>
                <w:div w:id="4590329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60794341">
      <w:bodyDiv w:val="1"/>
      <w:marLeft w:val="0"/>
      <w:marRight w:val="0"/>
      <w:marTop w:val="0"/>
      <w:marBottom w:val="0"/>
      <w:divBdr>
        <w:top w:val="none" w:sz="0" w:space="0" w:color="auto"/>
        <w:left w:val="none" w:sz="0" w:space="0" w:color="auto"/>
        <w:bottom w:val="none" w:sz="0" w:space="0" w:color="auto"/>
        <w:right w:val="none" w:sz="0" w:space="0" w:color="auto"/>
      </w:divBdr>
      <w:divsChild>
        <w:div w:id="452597895">
          <w:marLeft w:val="0"/>
          <w:marRight w:val="0"/>
          <w:marTop w:val="0"/>
          <w:marBottom w:val="0"/>
          <w:divBdr>
            <w:top w:val="none" w:sz="0" w:space="0" w:color="auto"/>
            <w:left w:val="none" w:sz="0" w:space="0" w:color="auto"/>
            <w:bottom w:val="none" w:sz="0" w:space="0" w:color="auto"/>
            <w:right w:val="none" w:sz="0" w:space="0" w:color="auto"/>
          </w:divBdr>
        </w:div>
        <w:div w:id="1534730836">
          <w:marLeft w:val="0"/>
          <w:marRight w:val="0"/>
          <w:marTop w:val="0"/>
          <w:marBottom w:val="0"/>
          <w:divBdr>
            <w:top w:val="none" w:sz="0" w:space="0" w:color="auto"/>
            <w:left w:val="none" w:sz="0" w:space="0" w:color="auto"/>
            <w:bottom w:val="none" w:sz="0" w:space="0" w:color="auto"/>
            <w:right w:val="none" w:sz="0" w:space="0" w:color="auto"/>
          </w:divBdr>
          <w:divsChild>
            <w:div w:id="314383624">
              <w:marLeft w:val="0"/>
              <w:marRight w:val="0"/>
              <w:marTop w:val="0"/>
              <w:marBottom w:val="0"/>
              <w:divBdr>
                <w:top w:val="none" w:sz="0" w:space="0" w:color="auto"/>
                <w:left w:val="none" w:sz="0" w:space="0" w:color="auto"/>
                <w:bottom w:val="none" w:sz="0" w:space="0" w:color="auto"/>
                <w:right w:val="none" w:sz="0" w:space="0" w:color="auto"/>
              </w:divBdr>
              <w:divsChild>
                <w:div w:id="1045956722">
                  <w:marLeft w:val="0"/>
                  <w:marRight w:val="0"/>
                  <w:marTop w:val="0"/>
                  <w:marBottom w:val="0"/>
                  <w:divBdr>
                    <w:top w:val="none" w:sz="0" w:space="0" w:color="auto"/>
                    <w:left w:val="none" w:sz="0" w:space="0" w:color="auto"/>
                    <w:bottom w:val="none" w:sz="0" w:space="0" w:color="auto"/>
                    <w:right w:val="none" w:sz="0" w:space="0" w:color="auto"/>
                  </w:divBdr>
                  <w:divsChild>
                    <w:div w:id="169609979">
                      <w:marLeft w:val="0"/>
                      <w:marRight w:val="0"/>
                      <w:marTop w:val="0"/>
                      <w:marBottom w:val="0"/>
                      <w:divBdr>
                        <w:top w:val="none" w:sz="0" w:space="0" w:color="auto"/>
                        <w:left w:val="none" w:sz="0" w:space="0" w:color="auto"/>
                        <w:bottom w:val="none" w:sz="0" w:space="0" w:color="auto"/>
                        <w:right w:val="none" w:sz="0" w:space="0" w:color="auto"/>
                      </w:divBdr>
                      <w:divsChild>
                        <w:div w:id="1632782128">
                          <w:marLeft w:val="0"/>
                          <w:marRight w:val="0"/>
                          <w:marTop w:val="0"/>
                          <w:marBottom w:val="0"/>
                          <w:divBdr>
                            <w:top w:val="none" w:sz="0" w:space="0" w:color="auto"/>
                            <w:left w:val="none" w:sz="0" w:space="0" w:color="auto"/>
                            <w:bottom w:val="none" w:sz="0" w:space="0" w:color="auto"/>
                            <w:right w:val="none" w:sz="0" w:space="0" w:color="auto"/>
                          </w:divBdr>
                          <w:divsChild>
                            <w:div w:id="1464499485">
                              <w:marLeft w:val="0"/>
                              <w:marRight w:val="0"/>
                              <w:marTop w:val="144"/>
                              <w:marBottom w:val="144"/>
                              <w:divBdr>
                                <w:top w:val="none" w:sz="0" w:space="0" w:color="auto"/>
                                <w:left w:val="none" w:sz="0" w:space="0" w:color="auto"/>
                                <w:bottom w:val="none" w:sz="0" w:space="0" w:color="auto"/>
                                <w:right w:val="none" w:sz="0" w:space="0" w:color="auto"/>
                              </w:divBdr>
                              <w:divsChild>
                                <w:div w:id="2120642256">
                                  <w:marLeft w:val="0"/>
                                  <w:marRight w:val="0"/>
                                  <w:marTop w:val="0"/>
                                  <w:marBottom w:val="0"/>
                                  <w:divBdr>
                                    <w:top w:val="none" w:sz="0" w:space="0" w:color="auto"/>
                                    <w:left w:val="none" w:sz="0" w:space="0" w:color="auto"/>
                                    <w:bottom w:val="none" w:sz="0" w:space="0" w:color="auto"/>
                                    <w:right w:val="none" w:sz="0" w:space="0" w:color="auto"/>
                                  </w:divBdr>
                                  <w:divsChild>
                                    <w:div w:id="2098549752">
                                      <w:marLeft w:val="0"/>
                                      <w:marRight w:val="0"/>
                                      <w:marTop w:val="0"/>
                                      <w:marBottom w:val="0"/>
                                      <w:divBdr>
                                        <w:top w:val="none" w:sz="0" w:space="0" w:color="auto"/>
                                        <w:left w:val="none" w:sz="0" w:space="0" w:color="auto"/>
                                        <w:bottom w:val="none" w:sz="0" w:space="0" w:color="auto"/>
                                        <w:right w:val="none" w:sz="0" w:space="0" w:color="auto"/>
                                      </w:divBdr>
                                      <w:divsChild>
                                        <w:div w:id="19052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397668">
      <w:bodyDiv w:val="1"/>
      <w:marLeft w:val="0"/>
      <w:marRight w:val="0"/>
      <w:marTop w:val="0"/>
      <w:marBottom w:val="0"/>
      <w:divBdr>
        <w:top w:val="none" w:sz="0" w:space="0" w:color="auto"/>
        <w:left w:val="none" w:sz="0" w:space="0" w:color="auto"/>
        <w:bottom w:val="none" w:sz="0" w:space="0" w:color="auto"/>
        <w:right w:val="none" w:sz="0" w:space="0" w:color="auto"/>
      </w:divBdr>
    </w:div>
    <w:div w:id="308898123">
      <w:bodyDiv w:val="1"/>
      <w:marLeft w:val="0"/>
      <w:marRight w:val="0"/>
      <w:marTop w:val="0"/>
      <w:marBottom w:val="0"/>
      <w:divBdr>
        <w:top w:val="none" w:sz="0" w:space="0" w:color="auto"/>
        <w:left w:val="none" w:sz="0" w:space="0" w:color="auto"/>
        <w:bottom w:val="none" w:sz="0" w:space="0" w:color="auto"/>
        <w:right w:val="none" w:sz="0" w:space="0" w:color="auto"/>
      </w:divBdr>
    </w:div>
    <w:div w:id="462231753">
      <w:bodyDiv w:val="1"/>
      <w:marLeft w:val="0"/>
      <w:marRight w:val="0"/>
      <w:marTop w:val="0"/>
      <w:marBottom w:val="0"/>
      <w:divBdr>
        <w:top w:val="none" w:sz="0" w:space="0" w:color="auto"/>
        <w:left w:val="none" w:sz="0" w:space="0" w:color="auto"/>
        <w:bottom w:val="none" w:sz="0" w:space="0" w:color="auto"/>
        <w:right w:val="none" w:sz="0" w:space="0" w:color="auto"/>
      </w:divBdr>
    </w:div>
    <w:div w:id="549147970">
      <w:bodyDiv w:val="1"/>
      <w:marLeft w:val="0"/>
      <w:marRight w:val="0"/>
      <w:marTop w:val="0"/>
      <w:marBottom w:val="0"/>
      <w:divBdr>
        <w:top w:val="none" w:sz="0" w:space="0" w:color="auto"/>
        <w:left w:val="none" w:sz="0" w:space="0" w:color="auto"/>
        <w:bottom w:val="none" w:sz="0" w:space="0" w:color="auto"/>
        <w:right w:val="none" w:sz="0" w:space="0" w:color="auto"/>
      </w:divBdr>
    </w:div>
    <w:div w:id="595288080">
      <w:bodyDiv w:val="1"/>
      <w:marLeft w:val="0"/>
      <w:marRight w:val="0"/>
      <w:marTop w:val="0"/>
      <w:marBottom w:val="0"/>
      <w:divBdr>
        <w:top w:val="none" w:sz="0" w:space="0" w:color="auto"/>
        <w:left w:val="none" w:sz="0" w:space="0" w:color="auto"/>
        <w:bottom w:val="none" w:sz="0" w:space="0" w:color="auto"/>
        <w:right w:val="none" w:sz="0" w:space="0" w:color="auto"/>
      </w:divBdr>
    </w:div>
    <w:div w:id="709189805">
      <w:bodyDiv w:val="1"/>
      <w:marLeft w:val="0"/>
      <w:marRight w:val="0"/>
      <w:marTop w:val="0"/>
      <w:marBottom w:val="0"/>
      <w:divBdr>
        <w:top w:val="none" w:sz="0" w:space="0" w:color="auto"/>
        <w:left w:val="none" w:sz="0" w:space="0" w:color="auto"/>
        <w:bottom w:val="none" w:sz="0" w:space="0" w:color="auto"/>
        <w:right w:val="none" w:sz="0" w:space="0" w:color="auto"/>
      </w:divBdr>
    </w:div>
    <w:div w:id="788208764">
      <w:bodyDiv w:val="1"/>
      <w:marLeft w:val="0"/>
      <w:marRight w:val="0"/>
      <w:marTop w:val="0"/>
      <w:marBottom w:val="0"/>
      <w:divBdr>
        <w:top w:val="none" w:sz="0" w:space="0" w:color="auto"/>
        <w:left w:val="none" w:sz="0" w:space="0" w:color="auto"/>
        <w:bottom w:val="none" w:sz="0" w:space="0" w:color="auto"/>
        <w:right w:val="none" w:sz="0" w:space="0" w:color="auto"/>
      </w:divBdr>
    </w:div>
    <w:div w:id="1171676624">
      <w:bodyDiv w:val="1"/>
      <w:marLeft w:val="0"/>
      <w:marRight w:val="0"/>
      <w:marTop w:val="0"/>
      <w:marBottom w:val="0"/>
      <w:divBdr>
        <w:top w:val="none" w:sz="0" w:space="0" w:color="auto"/>
        <w:left w:val="none" w:sz="0" w:space="0" w:color="auto"/>
        <w:bottom w:val="none" w:sz="0" w:space="0" w:color="auto"/>
        <w:right w:val="none" w:sz="0" w:space="0" w:color="auto"/>
      </w:divBdr>
      <w:divsChild>
        <w:div w:id="643120399">
          <w:marLeft w:val="547"/>
          <w:marRight w:val="0"/>
          <w:marTop w:val="154"/>
          <w:marBottom w:val="0"/>
          <w:divBdr>
            <w:top w:val="none" w:sz="0" w:space="0" w:color="auto"/>
            <w:left w:val="none" w:sz="0" w:space="0" w:color="auto"/>
            <w:bottom w:val="none" w:sz="0" w:space="0" w:color="auto"/>
            <w:right w:val="none" w:sz="0" w:space="0" w:color="auto"/>
          </w:divBdr>
        </w:div>
        <w:div w:id="1871914615">
          <w:marLeft w:val="547"/>
          <w:marRight w:val="0"/>
          <w:marTop w:val="154"/>
          <w:marBottom w:val="0"/>
          <w:divBdr>
            <w:top w:val="none" w:sz="0" w:space="0" w:color="auto"/>
            <w:left w:val="none" w:sz="0" w:space="0" w:color="auto"/>
            <w:bottom w:val="none" w:sz="0" w:space="0" w:color="auto"/>
            <w:right w:val="none" w:sz="0" w:space="0" w:color="auto"/>
          </w:divBdr>
        </w:div>
        <w:div w:id="2129080793">
          <w:marLeft w:val="547"/>
          <w:marRight w:val="0"/>
          <w:marTop w:val="154"/>
          <w:marBottom w:val="0"/>
          <w:divBdr>
            <w:top w:val="none" w:sz="0" w:space="0" w:color="auto"/>
            <w:left w:val="none" w:sz="0" w:space="0" w:color="auto"/>
            <w:bottom w:val="none" w:sz="0" w:space="0" w:color="auto"/>
            <w:right w:val="none" w:sz="0" w:space="0" w:color="auto"/>
          </w:divBdr>
        </w:div>
      </w:divsChild>
    </w:div>
    <w:div w:id="1259869759">
      <w:bodyDiv w:val="1"/>
      <w:marLeft w:val="0"/>
      <w:marRight w:val="0"/>
      <w:marTop w:val="0"/>
      <w:marBottom w:val="0"/>
      <w:divBdr>
        <w:top w:val="none" w:sz="0" w:space="0" w:color="auto"/>
        <w:left w:val="none" w:sz="0" w:space="0" w:color="auto"/>
        <w:bottom w:val="none" w:sz="0" w:space="0" w:color="auto"/>
        <w:right w:val="none" w:sz="0" w:space="0" w:color="auto"/>
      </w:divBdr>
      <w:divsChild>
        <w:div w:id="1304849521">
          <w:marLeft w:val="0"/>
          <w:marRight w:val="0"/>
          <w:marTop w:val="0"/>
          <w:marBottom w:val="0"/>
          <w:divBdr>
            <w:top w:val="none" w:sz="0" w:space="0" w:color="auto"/>
            <w:left w:val="none" w:sz="0" w:space="0" w:color="auto"/>
            <w:bottom w:val="none" w:sz="0" w:space="0" w:color="auto"/>
            <w:right w:val="none" w:sz="0" w:space="0" w:color="auto"/>
          </w:divBdr>
        </w:div>
        <w:div w:id="1441536004">
          <w:marLeft w:val="0"/>
          <w:marRight w:val="0"/>
          <w:marTop w:val="0"/>
          <w:marBottom w:val="0"/>
          <w:divBdr>
            <w:top w:val="none" w:sz="0" w:space="0" w:color="auto"/>
            <w:left w:val="none" w:sz="0" w:space="0" w:color="auto"/>
            <w:bottom w:val="none" w:sz="0" w:space="0" w:color="auto"/>
            <w:right w:val="none" w:sz="0" w:space="0" w:color="auto"/>
          </w:divBdr>
        </w:div>
        <w:div w:id="1921403414">
          <w:marLeft w:val="0"/>
          <w:marRight w:val="0"/>
          <w:marTop w:val="0"/>
          <w:marBottom w:val="0"/>
          <w:divBdr>
            <w:top w:val="none" w:sz="0" w:space="0" w:color="auto"/>
            <w:left w:val="none" w:sz="0" w:space="0" w:color="auto"/>
            <w:bottom w:val="none" w:sz="0" w:space="0" w:color="auto"/>
            <w:right w:val="none" w:sz="0" w:space="0" w:color="auto"/>
          </w:divBdr>
        </w:div>
      </w:divsChild>
    </w:div>
    <w:div w:id="1317882966">
      <w:bodyDiv w:val="1"/>
      <w:marLeft w:val="0"/>
      <w:marRight w:val="0"/>
      <w:marTop w:val="0"/>
      <w:marBottom w:val="0"/>
      <w:divBdr>
        <w:top w:val="none" w:sz="0" w:space="0" w:color="auto"/>
        <w:left w:val="none" w:sz="0" w:space="0" w:color="auto"/>
        <w:bottom w:val="none" w:sz="0" w:space="0" w:color="auto"/>
        <w:right w:val="none" w:sz="0" w:space="0" w:color="auto"/>
      </w:divBdr>
    </w:div>
    <w:div w:id="1456945265">
      <w:bodyDiv w:val="1"/>
      <w:marLeft w:val="0"/>
      <w:marRight w:val="0"/>
      <w:marTop w:val="0"/>
      <w:marBottom w:val="0"/>
      <w:divBdr>
        <w:top w:val="none" w:sz="0" w:space="0" w:color="auto"/>
        <w:left w:val="none" w:sz="0" w:space="0" w:color="auto"/>
        <w:bottom w:val="none" w:sz="0" w:space="0" w:color="auto"/>
        <w:right w:val="none" w:sz="0" w:space="0" w:color="auto"/>
      </w:divBdr>
    </w:div>
    <w:div w:id="1501433626">
      <w:bodyDiv w:val="1"/>
      <w:marLeft w:val="0"/>
      <w:marRight w:val="0"/>
      <w:marTop w:val="0"/>
      <w:marBottom w:val="0"/>
      <w:divBdr>
        <w:top w:val="none" w:sz="0" w:space="0" w:color="auto"/>
        <w:left w:val="none" w:sz="0" w:space="0" w:color="auto"/>
        <w:bottom w:val="none" w:sz="0" w:space="0" w:color="auto"/>
        <w:right w:val="none" w:sz="0" w:space="0" w:color="auto"/>
      </w:divBdr>
      <w:divsChild>
        <w:div w:id="1833914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7888494">
              <w:marLeft w:val="0"/>
              <w:marRight w:val="0"/>
              <w:marTop w:val="0"/>
              <w:marBottom w:val="0"/>
              <w:divBdr>
                <w:top w:val="none" w:sz="0" w:space="0" w:color="auto"/>
                <w:left w:val="none" w:sz="0" w:space="0" w:color="auto"/>
                <w:bottom w:val="none" w:sz="0" w:space="0" w:color="auto"/>
                <w:right w:val="none" w:sz="0" w:space="0" w:color="auto"/>
              </w:divBdr>
              <w:divsChild>
                <w:div w:id="1155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1680">
      <w:bodyDiv w:val="1"/>
      <w:marLeft w:val="0"/>
      <w:marRight w:val="0"/>
      <w:marTop w:val="0"/>
      <w:marBottom w:val="0"/>
      <w:divBdr>
        <w:top w:val="none" w:sz="0" w:space="0" w:color="auto"/>
        <w:left w:val="none" w:sz="0" w:space="0" w:color="auto"/>
        <w:bottom w:val="none" w:sz="0" w:space="0" w:color="auto"/>
        <w:right w:val="none" w:sz="0" w:space="0" w:color="auto"/>
      </w:divBdr>
    </w:div>
    <w:div w:id="1692145623">
      <w:bodyDiv w:val="1"/>
      <w:marLeft w:val="0"/>
      <w:marRight w:val="0"/>
      <w:marTop w:val="0"/>
      <w:marBottom w:val="0"/>
      <w:divBdr>
        <w:top w:val="none" w:sz="0" w:space="0" w:color="auto"/>
        <w:left w:val="none" w:sz="0" w:space="0" w:color="auto"/>
        <w:bottom w:val="none" w:sz="0" w:space="0" w:color="auto"/>
        <w:right w:val="none" w:sz="0" w:space="0" w:color="auto"/>
      </w:divBdr>
    </w:div>
    <w:div w:id="1755472280">
      <w:bodyDiv w:val="1"/>
      <w:marLeft w:val="0"/>
      <w:marRight w:val="0"/>
      <w:marTop w:val="0"/>
      <w:marBottom w:val="0"/>
      <w:divBdr>
        <w:top w:val="none" w:sz="0" w:space="0" w:color="auto"/>
        <w:left w:val="none" w:sz="0" w:space="0" w:color="auto"/>
        <w:bottom w:val="none" w:sz="0" w:space="0" w:color="auto"/>
        <w:right w:val="none" w:sz="0" w:space="0" w:color="auto"/>
      </w:divBdr>
      <w:divsChild>
        <w:div w:id="1687561723">
          <w:marLeft w:val="0"/>
          <w:marRight w:val="0"/>
          <w:marTop w:val="0"/>
          <w:marBottom w:val="0"/>
          <w:divBdr>
            <w:top w:val="none" w:sz="0" w:space="0" w:color="auto"/>
            <w:left w:val="none" w:sz="0" w:space="0" w:color="auto"/>
            <w:bottom w:val="none" w:sz="0" w:space="0" w:color="auto"/>
            <w:right w:val="none" w:sz="0" w:space="0" w:color="auto"/>
          </w:divBdr>
        </w:div>
        <w:div w:id="641692361">
          <w:marLeft w:val="0"/>
          <w:marRight w:val="0"/>
          <w:marTop w:val="0"/>
          <w:marBottom w:val="0"/>
          <w:divBdr>
            <w:top w:val="none" w:sz="0" w:space="0" w:color="auto"/>
            <w:left w:val="none" w:sz="0" w:space="0" w:color="auto"/>
            <w:bottom w:val="none" w:sz="0" w:space="0" w:color="auto"/>
            <w:right w:val="none" w:sz="0" w:space="0" w:color="auto"/>
          </w:divBdr>
        </w:div>
        <w:div w:id="609241763">
          <w:marLeft w:val="0"/>
          <w:marRight w:val="0"/>
          <w:marTop w:val="0"/>
          <w:marBottom w:val="0"/>
          <w:divBdr>
            <w:top w:val="none" w:sz="0" w:space="0" w:color="auto"/>
            <w:left w:val="none" w:sz="0" w:space="0" w:color="auto"/>
            <w:bottom w:val="none" w:sz="0" w:space="0" w:color="auto"/>
            <w:right w:val="none" w:sz="0" w:space="0" w:color="auto"/>
          </w:divBdr>
        </w:div>
        <w:div w:id="1848982567">
          <w:marLeft w:val="0"/>
          <w:marRight w:val="0"/>
          <w:marTop w:val="0"/>
          <w:marBottom w:val="0"/>
          <w:divBdr>
            <w:top w:val="none" w:sz="0" w:space="0" w:color="auto"/>
            <w:left w:val="none" w:sz="0" w:space="0" w:color="auto"/>
            <w:bottom w:val="none" w:sz="0" w:space="0" w:color="auto"/>
            <w:right w:val="none" w:sz="0" w:space="0" w:color="auto"/>
          </w:divBdr>
        </w:div>
        <w:div w:id="1128816469">
          <w:marLeft w:val="0"/>
          <w:marRight w:val="0"/>
          <w:marTop w:val="0"/>
          <w:marBottom w:val="0"/>
          <w:divBdr>
            <w:top w:val="none" w:sz="0" w:space="0" w:color="auto"/>
            <w:left w:val="none" w:sz="0" w:space="0" w:color="auto"/>
            <w:bottom w:val="none" w:sz="0" w:space="0" w:color="auto"/>
            <w:right w:val="none" w:sz="0" w:space="0" w:color="auto"/>
          </w:divBdr>
        </w:div>
        <w:div w:id="1684740831">
          <w:marLeft w:val="0"/>
          <w:marRight w:val="0"/>
          <w:marTop w:val="0"/>
          <w:marBottom w:val="0"/>
          <w:divBdr>
            <w:top w:val="none" w:sz="0" w:space="0" w:color="auto"/>
            <w:left w:val="none" w:sz="0" w:space="0" w:color="auto"/>
            <w:bottom w:val="none" w:sz="0" w:space="0" w:color="auto"/>
            <w:right w:val="none" w:sz="0" w:space="0" w:color="auto"/>
          </w:divBdr>
        </w:div>
      </w:divsChild>
    </w:div>
    <w:div w:id="1907253184">
      <w:bodyDiv w:val="1"/>
      <w:marLeft w:val="0"/>
      <w:marRight w:val="0"/>
      <w:marTop w:val="0"/>
      <w:marBottom w:val="0"/>
      <w:divBdr>
        <w:top w:val="none" w:sz="0" w:space="0" w:color="auto"/>
        <w:left w:val="none" w:sz="0" w:space="0" w:color="auto"/>
        <w:bottom w:val="none" w:sz="0" w:space="0" w:color="auto"/>
        <w:right w:val="none" w:sz="0" w:space="0" w:color="auto"/>
      </w:divBdr>
    </w:div>
    <w:div w:id="1934043251">
      <w:bodyDiv w:val="1"/>
      <w:marLeft w:val="0"/>
      <w:marRight w:val="0"/>
      <w:marTop w:val="0"/>
      <w:marBottom w:val="0"/>
      <w:divBdr>
        <w:top w:val="none" w:sz="0" w:space="0" w:color="auto"/>
        <w:left w:val="none" w:sz="0" w:space="0" w:color="auto"/>
        <w:bottom w:val="none" w:sz="0" w:space="0" w:color="auto"/>
        <w:right w:val="none" w:sz="0" w:space="0" w:color="auto"/>
      </w:divBdr>
    </w:div>
    <w:div w:id="20336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ni.loni.usc.edu/methods/mri-analysis/mri-acquisition/" TargetMode="External"/><Relationship Id="rId12" Type="http://schemas.openxmlformats.org/officeDocument/2006/relationships/hyperlink" Target="https://www.synapse.org/"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dni.loni.usc.edu/methods/" TargetMode="External"/><Relationship Id="rId10" Type="http://schemas.openxmlformats.org/officeDocument/2006/relationships/hyperlink" Target="http://adni.loni.usc.edu/methods/pe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141D45E-5615-C348-8DF4-FC3C0147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23879</Words>
  <Characters>136115</Characters>
  <Application>Microsoft Macintosh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dallas veitch</dc:creator>
  <cp:lastModifiedBy>Michael Weiner</cp:lastModifiedBy>
  <cp:revision>2</cp:revision>
  <dcterms:created xsi:type="dcterms:W3CDTF">2014-11-07T02:35:00Z</dcterms:created>
  <dcterms:modified xsi:type="dcterms:W3CDTF">2014-11-07T02:35:00Z</dcterms:modified>
</cp:coreProperties>
</file>